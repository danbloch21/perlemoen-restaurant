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AFEE" w14:textId="1DB0CC3C" w:rsidR="007F66B4" w:rsidRPr="00F3430C" w:rsidRDefault="00BB7180" w:rsidP="00BB7180">
      <w:pPr>
        <w:jc w:val="center"/>
        <w:rPr>
          <w:rFonts w:ascii="Copperplate" w:eastAsia="Brush Script MT" w:hAnsi="Copperplate" w:cs="Krungthep"/>
          <w:b/>
          <w:bCs/>
          <w:sz w:val="26"/>
          <w:szCs w:val="26"/>
        </w:rPr>
      </w:pPr>
      <w:r>
        <w:rPr>
          <w:rFonts w:ascii="Copperplate" w:eastAsia="Hiragino Kaku Gothic Std W8" w:hAnsi="Copperplate" w:cs="Al Tarikh"/>
          <w:sz w:val="52"/>
          <w:szCs w:val="52"/>
        </w:rPr>
        <w:t xml:space="preserve">Perlemoen </w:t>
      </w:r>
      <w:r w:rsidR="0010049C">
        <w:rPr>
          <w:rFonts w:ascii="Copperplate" w:eastAsia="Hiragino Kaku Gothic Std W8" w:hAnsi="Copperplate" w:cs="Al Tarikh"/>
          <w:sz w:val="52"/>
          <w:szCs w:val="52"/>
        </w:rPr>
        <w:t>Dinner Menu</w:t>
      </w:r>
    </w:p>
    <w:p w14:paraId="46600325" w14:textId="77777777" w:rsidR="007F66B4" w:rsidRPr="00A87AB0" w:rsidDel="00867820" w:rsidRDefault="007F66B4" w:rsidP="007F66B4">
      <w:pPr>
        <w:rPr>
          <w:del w:id="0" w:author="Bloch, Dan (ICIS-CON)" w:date="2022-06-02T09:53:00Z"/>
          <w:rFonts w:ascii="Copperplate" w:eastAsia="Hiragino Kaku Gothic Std W8" w:hAnsi="Copperplate" w:cs="Krungthep"/>
          <w:i/>
          <w:sz w:val="26"/>
          <w:szCs w:val="26"/>
          <w:u w:val="single"/>
          <w:rPrChange w:id="1" w:author="Bloch, Dan (ICIS-CON)" w:date="2022-06-02T09:49:00Z">
            <w:rPr>
              <w:del w:id="2" w:author="Bloch, Dan (ICIS-CON)" w:date="2022-06-02T09:53:00Z"/>
              <w:rFonts w:ascii="Hiragino Kaku Gothic Std W8" w:eastAsia="Hiragino Kaku Gothic Std W8" w:hAnsi="Hiragino Kaku Gothic Std W8" w:cs="Krungthep"/>
              <w:sz w:val="36"/>
              <w:szCs w:val="36"/>
            </w:rPr>
          </w:rPrChange>
        </w:rPr>
      </w:pPr>
    </w:p>
    <w:p w14:paraId="35AC6D64" w14:textId="5C693724" w:rsidR="00C44502" w:rsidRDefault="00A87AB0" w:rsidP="007F66B4">
      <w:pPr>
        <w:rPr>
          <w:rFonts w:ascii="Copperplate" w:eastAsia="Hiragino Kaku Gothic Std W8" w:hAnsi="Copperplate" w:cs="Krungthep"/>
          <w:i/>
          <w:sz w:val="26"/>
          <w:szCs w:val="26"/>
          <w:u w:val="single"/>
        </w:rPr>
      </w:pPr>
      <w:r w:rsidRPr="00A87AB0">
        <w:rPr>
          <w:rFonts w:ascii="Copperplate" w:eastAsia="Hiragino Kaku Gothic Std W8" w:hAnsi="Copperplate" w:cs="Krungthep"/>
          <w:i/>
          <w:sz w:val="26"/>
          <w:szCs w:val="26"/>
          <w:u w:val="single"/>
        </w:rPr>
        <w:t>Starters</w:t>
      </w:r>
    </w:p>
    <w:p w14:paraId="4B7546A8" w14:textId="6D24680E" w:rsidR="00A87AB0" w:rsidRDefault="00A87AB0" w:rsidP="007F66B4">
      <w:pPr>
        <w:rPr>
          <w:rFonts w:ascii="Copperplate" w:eastAsia="Hiragino Kaku Gothic Std W8" w:hAnsi="Copperplate" w:cs="Krungthep"/>
          <w:b/>
          <w:bCs/>
          <w:i/>
          <w:sz w:val="26"/>
          <w:szCs w:val="26"/>
        </w:rPr>
      </w:pPr>
    </w:p>
    <w:p w14:paraId="28B8D6CD" w14:textId="57CC41E1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Pan-fried Abalone served with curried aioli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</w:t>
      </w:r>
      <w:r w:rsidR="001F097F">
        <w:rPr>
          <w:rFonts w:ascii="Copperplate" w:eastAsia="Hiragino Kaku Gothic Std W8" w:hAnsi="Copperplate" w:cs="Krungthep"/>
          <w:bCs/>
          <w:sz w:val="26"/>
          <w:szCs w:val="26"/>
        </w:rPr>
        <w:t>1</w:t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>05</w:t>
      </w:r>
    </w:p>
    <w:p w14:paraId="41967CE5" w14:textId="454236E1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18403FD7" w14:textId="1E1AFF03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Beef Carpaccio 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R11</w:t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>0</w:t>
      </w:r>
    </w:p>
    <w:p w14:paraId="059D82B2" w14:textId="06ABAC20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8DCE893" w14:textId="77777777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Patagonian Squid tubes with chimichurri dressing </w:t>
      </w:r>
    </w:p>
    <w:p w14:paraId="02F709B7" w14:textId="2B17AE12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and fragrant rice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</w:p>
    <w:p w14:paraId="467DAF6C" w14:textId="5EBF95A1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6DC21B1" w14:textId="2DF5576E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Butternut squash Ravioli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R105</w:t>
      </w:r>
    </w:p>
    <w:p w14:paraId="3827EF74" w14:textId="6F19FC78" w:rsidR="00F771CD" w:rsidRDefault="00F771CD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52F784CC" w14:textId="5D134B80" w:rsidR="00F771CD" w:rsidRDefault="00F771CD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Creamed Abalone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</w:p>
    <w:p w14:paraId="6C080FCD" w14:textId="77777777" w:rsidR="00A87AB0" w:rsidRPr="00A87AB0" w:rsidRDefault="00A87AB0" w:rsidP="007F66B4">
      <w:pPr>
        <w:rPr>
          <w:ins w:id="3" w:author="Microsoft Office User" w:date="2022-06-02T18:31:00Z"/>
          <w:rFonts w:ascii="Copperplate" w:eastAsia="Hiragino Kaku Gothic Std W8" w:hAnsi="Copperplate" w:cs="Krungthep"/>
          <w:bCs/>
          <w:sz w:val="26"/>
          <w:szCs w:val="26"/>
        </w:rPr>
      </w:pPr>
    </w:p>
    <w:p w14:paraId="2BC70FB4" w14:textId="2FE92271" w:rsidR="007F66B4" w:rsidRDefault="0069169A" w:rsidP="007F66B4">
      <w:pPr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</w:pPr>
      <w:r w:rsidRPr="003C7919"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  <w:t>Mains</w:t>
      </w:r>
    </w:p>
    <w:p w14:paraId="1DDB24EA" w14:textId="7B23F301" w:rsidR="00A87AB0" w:rsidRDefault="00A87AB0" w:rsidP="007F66B4">
      <w:pPr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</w:pPr>
    </w:p>
    <w:p w14:paraId="5B7A20EC" w14:textId="584D0138" w:rsidR="00151D97" w:rsidRDefault="00151D97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Sweet Pea Risotto with goats cheese croquettes 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R140</w:t>
      </w:r>
    </w:p>
    <w:p w14:paraId="1D34B470" w14:textId="09FAE02B" w:rsidR="007352B6" w:rsidRDefault="007352B6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8767CED" w14:textId="246DF873" w:rsidR="007352B6" w:rsidRDefault="007352B6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Seafood orecchiette pasta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R160</w:t>
      </w:r>
    </w:p>
    <w:p w14:paraId="49EE7137" w14:textId="77777777" w:rsidR="00151D97" w:rsidRPr="003C7919" w:rsidRDefault="00151D97" w:rsidP="007F66B4">
      <w:pPr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</w:pPr>
    </w:p>
    <w:p w14:paraId="4EE82340" w14:textId="44208AEF" w:rsidR="009830E8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Catch of the day with fondant potato</w:t>
      </w:r>
      <w:r w:rsidR="00985DA6">
        <w:rPr>
          <w:rFonts w:ascii="Copperplate" w:eastAsia="Hiragino Kaku Gothic Std W8" w:hAnsi="Copperplate" w:cs="Krungthep"/>
          <w:bCs/>
          <w:sz w:val="26"/>
          <w:szCs w:val="26"/>
        </w:rPr>
        <w:t>es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 and oven </w:t>
      </w:r>
    </w:p>
    <w:p w14:paraId="41F106FB" w14:textId="2D77A98A" w:rsidR="007312C9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Vegetables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  <w:t>R175</w:t>
      </w:r>
    </w:p>
    <w:p w14:paraId="2A5CD880" w14:textId="77777777" w:rsidR="007312C9" w:rsidRDefault="007312C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3026EE23" w14:textId="6BB9481F" w:rsidR="00E23909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Slow Roasted Pork Belly</w:t>
      </w:r>
      <w:r w:rsidR="007312C9">
        <w:rPr>
          <w:rFonts w:ascii="Copperplate" w:eastAsia="Hiragino Kaku Gothic Std W8" w:hAnsi="Copperplate" w:cs="Krungthep"/>
          <w:bCs/>
          <w:sz w:val="26"/>
          <w:szCs w:val="26"/>
        </w:rPr>
        <w:t>,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 creamy </w:t>
      </w:r>
      <w:proofErr w:type="spellStart"/>
      <w:r>
        <w:rPr>
          <w:rFonts w:ascii="Copperplate" w:eastAsia="Hiragino Kaku Gothic Std W8" w:hAnsi="Copperplate" w:cs="Krungthep"/>
          <w:bCs/>
          <w:sz w:val="26"/>
          <w:szCs w:val="26"/>
        </w:rPr>
        <w:t>Samp</w:t>
      </w:r>
      <w:proofErr w:type="spellEnd"/>
      <w:r>
        <w:rPr>
          <w:rFonts w:ascii="Copperplate" w:eastAsia="Hiragino Kaku Gothic Std W8" w:hAnsi="Copperplate" w:cs="Krungthep"/>
          <w:bCs/>
          <w:sz w:val="26"/>
          <w:szCs w:val="26"/>
        </w:rPr>
        <w:t>, green beans</w:t>
      </w:r>
    </w:p>
    <w:p w14:paraId="1CFF92C1" w14:textId="650E7B92" w:rsidR="00A87AB0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And caramelized onion Jus 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  <w:t>R185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</w:p>
    <w:p w14:paraId="5F3697AF" w14:textId="08B20D3B" w:rsidR="007312C9" w:rsidRDefault="007312C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Abalone Risotto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  <w:t>R14</w:t>
      </w:r>
      <w:r w:rsidR="00D46176">
        <w:rPr>
          <w:rFonts w:ascii="Copperplate" w:eastAsia="Hiragino Kaku Gothic Std W8" w:hAnsi="Copperplate" w:cs="Krungthep"/>
          <w:bCs/>
          <w:sz w:val="26"/>
          <w:szCs w:val="26"/>
        </w:rPr>
        <w:t>5</w:t>
      </w:r>
    </w:p>
    <w:p w14:paraId="27D37CC9" w14:textId="7766E17D" w:rsidR="007312C9" w:rsidRDefault="007312C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60BAD92" w14:textId="77777777" w:rsidR="00E23909" w:rsidRDefault="007312C9" w:rsidP="007312C9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Seafood Platter for 2: 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>Line fish, Prawns, mussels,</w:t>
      </w:r>
    </w:p>
    <w:p w14:paraId="7D2DAE39" w14:textId="773751CE" w:rsidR="007F66B4" w:rsidRDefault="00E23909" w:rsidP="007312C9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Calamari and abalone</w:t>
      </w:r>
      <w:r w:rsidR="003C608E">
        <w:rPr>
          <w:rFonts w:ascii="Copperplate" w:eastAsia="Hiragino Kaku Gothic Std W8" w:hAnsi="Copperplate" w:cs="Krungthep"/>
          <w:bCs/>
          <w:sz w:val="26"/>
          <w:szCs w:val="26"/>
        </w:rPr>
        <w:t xml:space="preserve"> 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R5</w:t>
      </w:r>
      <w:r w:rsidR="00D46176">
        <w:rPr>
          <w:rFonts w:ascii="Copperplate" w:eastAsia="Hiragino Kaku Gothic Std W8" w:hAnsi="Copperplate" w:cs="Krungthep"/>
          <w:bCs/>
          <w:sz w:val="26"/>
          <w:szCs w:val="26"/>
        </w:rPr>
        <w:t>90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</w:p>
    <w:p w14:paraId="060C155C" w14:textId="77777777" w:rsidR="00BB7180" w:rsidRDefault="00BB7180" w:rsidP="007312C9">
      <w:pPr>
        <w:rPr>
          <w:rFonts w:ascii="Copperplate" w:eastAsia="Hiragino Kaku Gothic Std W8" w:hAnsi="Copperplate" w:cs="Krungthep"/>
          <w:sz w:val="26"/>
          <w:szCs w:val="26"/>
        </w:rPr>
      </w:pPr>
    </w:p>
    <w:p w14:paraId="7ED0CF10" w14:textId="033AE912" w:rsidR="007312C9" w:rsidRDefault="00985DA6" w:rsidP="007312C9">
      <w:pPr>
        <w:rPr>
          <w:rFonts w:ascii="Copperplate" w:eastAsia="Hiragino Kaku Gothic Std W8" w:hAnsi="Copperplate" w:cs="Krungthep"/>
          <w:sz w:val="26"/>
          <w:szCs w:val="26"/>
        </w:rPr>
      </w:pPr>
      <w:r>
        <w:rPr>
          <w:rFonts w:ascii="Copperplate" w:eastAsia="Hiragino Kaku Gothic Std W8" w:hAnsi="Copperplate" w:cs="Krungthep"/>
          <w:sz w:val="26"/>
          <w:szCs w:val="26"/>
        </w:rPr>
        <w:t xml:space="preserve">Sides: Creamy </w:t>
      </w:r>
      <w:proofErr w:type="spellStart"/>
      <w:r>
        <w:rPr>
          <w:rFonts w:ascii="Copperplate" w:eastAsia="Hiragino Kaku Gothic Std W8" w:hAnsi="Copperplate" w:cs="Krungthep"/>
          <w:sz w:val="26"/>
          <w:szCs w:val="26"/>
        </w:rPr>
        <w:t>Samp</w:t>
      </w:r>
      <w:proofErr w:type="spellEnd"/>
      <w:r>
        <w:rPr>
          <w:rFonts w:ascii="Copperplate" w:eastAsia="Hiragino Kaku Gothic Std W8" w:hAnsi="Copperplate" w:cs="Krungthep"/>
          <w:sz w:val="26"/>
          <w:szCs w:val="26"/>
        </w:rPr>
        <w:t xml:space="preserve"> or Mixed Salad R60</w:t>
      </w:r>
    </w:p>
    <w:p w14:paraId="2BE63283" w14:textId="77777777" w:rsidR="00F3430C" w:rsidRPr="00F3430C" w:rsidDel="00595BC9" w:rsidRDefault="00F3430C" w:rsidP="007F66B4">
      <w:pPr>
        <w:rPr>
          <w:del w:id="4" w:author="Microsoft Office User" w:date="2022-06-02T18:31:00Z"/>
          <w:rFonts w:ascii="Copperplate" w:eastAsia="Hiragino Kaku Gothic Std W8" w:hAnsi="Copperplate" w:cs="Krungthep"/>
          <w:sz w:val="26"/>
          <w:szCs w:val="26"/>
        </w:rPr>
      </w:pPr>
    </w:p>
    <w:p w14:paraId="5C81CB66" w14:textId="77777777" w:rsidR="007F66B4" w:rsidRPr="00F3430C" w:rsidRDefault="007F66B4" w:rsidP="007F66B4">
      <w:pPr>
        <w:rPr>
          <w:rFonts w:ascii="Hiragino Kaku Gothic Std W8" w:eastAsia="Hiragino Kaku Gothic Std W8" w:hAnsi="Hiragino Kaku Gothic Std W8" w:cs="Krungthep"/>
          <w:sz w:val="26"/>
          <w:szCs w:val="26"/>
        </w:rPr>
      </w:pPr>
      <w:del w:id="5" w:author="Microsoft Office User" w:date="2022-06-02T18:31:00Z">
        <w:r w:rsidRPr="00F3430C" w:rsidDel="00595BC9">
          <w:rPr>
            <w:rFonts w:ascii="Hiragino Kaku Gothic Std W8" w:eastAsia="Hiragino Kaku Gothic Std W8" w:hAnsi="Hiragino Kaku Gothic Std W8" w:cs="Krungthep"/>
            <w:sz w:val="26"/>
            <w:szCs w:val="26"/>
          </w:rPr>
          <w:delText xml:space="preserve"> </w:delText>
        </w:r>
      </w:del>
    </w:p>
    <w:p w14:paraId="4778DCE4" w14:textId="54F8DB72" w:rsidR="002C6A04" w:rsidRPr="003C7919" w:rsidRDefault="00F3430C">
      <w:pPr>
        <w:rPr>
          <w:rFonts w:ascii="Copperplate" w:hAnsi="Copperplate"/>
          <w:i/>
          <w:sz w:val="26"/>
          <w:szCs w:val="26"/>
          <w:u w:val="single"/>
        </w:rPr>
      </w:pPr>
      <w:r w:rsidRPr="003C7919">
        <w:rPr>
          <w:rFonts w:ascii="Copperplate" w:hAnsi="Copperplate"/>
          <w:i/>
          <w:sz w:val="26"/>
          <w:szCs w:val="26"/>
          <w:u w:val="single"/>
        </w:rPr>
        <w:t>Dessert</w:t>
      </w:r>
      <w:r w:rsidR="003C7919" w:rsidRPr="003C7919">
        <w:rPr>
          <w:rFonts w:ascii="Copperplate" w:hAnsi="Copperplate"/>
          <w:i/>
          <w:sz w:val="26"/>
          <w:szCs w:val="26"/>
          <w:u w:val="single"/>
        </w:rPr>
        <w:t>s</w:t>
      </w:r>
    </w:p>
    <w:p w14:paraId="1EA0F17E" w14:textId="1F5D30A3" w:rsidR="00F3430C" w:rsidRPr="00F3430C" w:rsidRDefault="00F3430C">
      <w:pPr>
        <w:rPr>
          <w:rFonts w:ascii="Copperplate" w:hAnsi="Copperplate"/>
          <w:sz w:val="26"/>
          <w:szCs w:val="26"/>
          <w:u w:val="single"/>
        </w:rPr>
      </w:pPr>
    </w:p>
    <w:p w14:paraId="551FAA17" w14:textId="5ADE69A0" w:rsidR="00F3430C" w:rsidRPr="00F3430C" w:rsidRDefault="00F3430C">
      <w:pPr>
        <w:rPr>
          <w:rFonts w:ascii="Copperplate" w:hAnsi="Copperplate"/>
          <w:sz w:val="26"/>
          <w:szCs w:val="26"/>
        </w:rPr>
      </w:pPr>
      <w:r w:rsidRPr="00F3430C">
        <w:rPr>
          <w:rFonts w:ascii="Copperplate" w:hAnsi="Copperplate"/>
          <w:sz w:val="26"/>
          <w:szCs w:val="26"/>
        </w:rPr>
        <w:t xml:space="preserve">Chocolate Ganache Tart                                             </w:t>
      </w:r>
      <w:r>
        <w:rPr>
          <w:rFonts w:ascii="Copperplate" w:hAnsi="Copperplate"/>
          <w:sz w:val="26"/>
          <w:szCs w:val="26"/>
        </w:rPr>
        <w:t xml:space="preserve">         </w:t>
      </w:r>
      <w:r w:rsidRPr="00F3430C">
        <w:rPr>
          <w:rFonts w:ascii="Copperplate" w:hAnsi="Copperplate"/>
          <w:sz w:val="26"/>
          <w:szCs w:val="26"/>
        </w:rPr>
        <w:t xml:space="preserve">     R8</w:t>
      </w:r>
      <w:r w:rsidR="00D46176">
        <w:rPr>
          <w:rFonts w:ascii="Copperplate" w:hAnsi="Copperplate"/>
          <w:sz w:val="26"/>
          <w:szCs w:val="26"/>
        </w:rPr>
        <w:t>5</w:t>
      </w:r>
    </w:p>
    <w:p w14:paraId="065B0489" w14:textId="6CC9A68D" w:rsidR="00F3430C" w:rsidRPr="00F3430C" w:rsidRDefault="00F3430C">
      <w:pPr>
        <w:rPr>
          <w:rFonts w:ascii="Copperplate" w:hAnsi="Copperplate"/>
          <w:sz w:val="26"/>
          <w:szCs w:val="26"/>
        </w:rPr>
      </w:pPr>
    </w:p>
    <w:p w14:paraId="6B3981A5" w14:textId="7D4D9F5C" w:rsidR="00F3430C" w:rsidRDefault="00F3430C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Tipsy Tart</w:t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  <w:t>R75</w:t>
      </w:r>
    </w:p>
    <w:p w14:paraId="003EFAF0" w14:textId="2BA4A66E" w:rsidR="00F3430C" w:rsidRDefault="00F3430C">
      <w:pPr>
        <w:rPr>
          <w:rFonts w:ascii="Copperplate" w:hAnsi="Copperplate"/>
          <w:sz w:val="26"/>
          <w:szCs w:val="26"/>
        </w:rPr>
      </w:pPr>
    </w:p>
    <w:p w14:paraId="66918920" w14:textId="21870CAC" w:rsidR="007312C9" w:rsidRDefault="007312C9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Tiramisu</w:t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  <w:t>R85</w:t>
      </w:r>
    </w:p>
    <w:p w14:paraId="54FDEB63" w14:textId="2C3C2B0E" w:rsidR="00D46176" w:rsidRDefault="00D46176">
      <w:pPr>
        <w:rPr>
          <w:rFonts w:ascii="Copperplate" w:hAnsi="Copperplate"/>
          <w:sz w:val="26"/>
          <w:szCs w:val="26"/>
        </w:rPr>
      </w:pPr>
    </w:p>
    <w:p w14:paraId="1B4C75C1" w14:textId="078A1EA4" w:rsidR="00D46176" w:rsidRPr="00D46176" w:rsidRDefault="00D46176">
      <w:pPr>
        <w:rPr>
          <w:rFonts w:ascii="Copperplate" w:hAnsi="Copperplate"/>
          <w:sz w:val="22"/>
          <w:szCs w:val="22"/>
        </w:rPr>
      </w:pPr>
      <w:r>
        <w:rPr>
          <w:rFonts w:ascii="Copperplate" w:hAnsi="Copperplate"/>
          <w:sz w:val="26"/>
          <w:szCs w:val="26"/>
        </w:rPr>
        <w:t xml:space="preserve">Ice Cream Scoop: </w:t>
      </w:r>
      <w:r w:rsidRPr="00D46176">
        <w:rPr>
          <w:rFonts w:ascii="Copperplate" w:hAnsi="Copperplate"/>
          <w:sz w:val="22"/>
          <w:szCs w:val="22"/>
        </w:rPr>
        <w:t>Vanilla, Pistachio, Chocolate Brownie,</w:t>
      </w:r>
    </w:p>
    <w:p w14:paraId="58C61C45" w14:textId="5C74F43A" w:rsidR="00D46176" w:rsidRPr="00D46176" w:rsidRDefault="00D46176">
      <w:pPr>
        <w:rPr>
          <w:rFonts w:ascii="Copperplate" w:hAnsi="Copperplate"/>
          <w:sz w:val="26"/>
          <w:szCs w:val="26"/>
        </w:rPr>
      </w:pPr>
      <w:r w:rsidRPr="00D46176">
        <w:rPr>
          <w:rFonts w:ascii="Copperplate" w:hAnsi="Copperplate"/>
          <w:sz w:val="22"/>
          <w:szCs w:val="22"/>
        </w:rPr>
        <w:t>Mango sorbet</w:t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>
        <w:rPr>
          <w:rFonts w:ascii="Copperplate" w:hAnsi="Copperplate"/>
          <w:sz w:val="22"/>
          <w:szCs w:val="22"/>
        </w:rPr>
        <w:tab/>
      </w:r>
      <w:r w:rsidRPr="00D46176">
        <w:rPr>
          <w:rFonts w:ascii="Copperplate" w:hAnsi="Copperplate"/>
          <w:sz w:val="26"/>
          <w:szCs w:val="26"/>
        </w:rPr>
        <w:t>R35</w:t>
      </w:r>
    </w:p>
    <w:p w14:paraId="370A0BA5" w14:textId="77777777" w:rsidR="007312C9" w:rsidRDefault="007312C9">
      <w:pPr>
        <w:rPr>
          <w:rFonts w:ascii="Copperplate" w:hAnsi="Copperplate"/>
          <w:sz w:val="26"/>
          <w:szCs w:val="26"/>
        </w:rPr>
      </w:pPr>
    </w:p>
    <w:p w14:paraId="08B12355" w14:textId="77777777" w:rsidR="00F771CD" w:rsidRDefault="007312C9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Affogato – Vanilla Ice cream</w:t>
      </w:r>
      <w:r w:rsidR="00F771CD">
        <w:rPr>
          <w:rFonts w:ascii="Copperplate" w:hAnsi="Copperplate"/>
          <w:sz w:val="26"/>
          <w:szCs w:val="26"/>
        </w:rPr>
        <w:t>,</w:t>
      </w:r>
      <w:r>
        <w:rPr>
          <w:rFonts w:ascii="Copperplate" w:hAnsi="Copperplate"/>
          <w:sz w:val="26"/>
          <w:szCs w:val="26"/>
        </w:rPr>
        <w:t xml:space="preserve"> espresso</w:t>
      </w:r>
      <w:r w:rsidR="00F771CD">
        <w:rPr>
          <w:rFonts w:ascii="Copperplate" w:hAnsi="Copperplate"/>
          <w:sz w:val="26"/>
          <w:szCs w:val="26"/>
        </w:rPr>
        <w:t xml:space="preserve"> and choice of </w:t>
      </w:r>
    </w:p>
    <w:p w14:paraId="74515C5B" w14:textId="238B3177" w:rsidR="007312C9" w:rsidRDefault="00F771CD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 xml:space="preserve">Liquor. | Grappa | </w:t>
      </w:r>
      <w:proofErr w:type="spellStart"/>
      <w:r>
        <w:rPr>
          <w:rFonts w:ascii="Copperplate" w:hAnsi="Copperplate"/>
          <w:sz w:val="26"/>
          <w:szCs w:val="26"/>
        </w:rPr>
        <w:t>Amarula</w:t>
      </w:r>
      <w:proofErr w:type="spellEnd"/>
      <w:r>
        <w:rPr>
          <w:rFonts w:ascii="Copperplate" w:hAnsi="Copperplate"/>
          <w:sz w:val="26"/>
          <w:szCs w:val="26"/>
        </w:rPr>
        <w:t xml:space="preserve"> | Kahlua</w:t>
      </w:r>
      <w:r w:rsidR="007312C9"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 w:rsidR="007312C9">
        <w:rPr>
          <w:rFonts w:ascii="Copperplate" w:hAnsi="Copperplate"/>
          <w:sz w:val="26"/>
          <w:szCs w:val="26"/>
        </w:rPr>
        <w:t>R7</w:t>
      </w:r>
      <w:r>
        <w:rPr>
          <w:rFonts w:ascii="Copperplate" w:hAnsi="Copperplate"/>
          <w:sz w:val="26"/>
          <w:szCs w:val="26"/>
        </w:rPr>
        <w:t>5</w:t>
      </w:r>
    </w:p>
    <w:p w14:paraId="7106EBE8" w14:textId="1D62D9FC" w:rsidR="003C7919" w:rsidRDefault="007312C9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 xml:space="preserve"> </w:t>
      </w:r>
    </w:p>
    <w:p w14:paraId="03726159" w14:textId="31950D3B" w:rsidR="00F3430C" w:rsidRPr="00127424" w:rsidRDefault="00F3430C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Cheese Plate</w:t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</w:r>
      <w:r w:rsidR="00127424">
        <w:rPr>
          <w:rFonts w:ascii="Copperplate" w:hAnsi="Copperplate"/>
          <w:sz w:val="26"/>
          <w:szCs w:val="26"/>
        </w:rPr>
        <w:tab/>
        <w:t>R9</w:t>
      </w:r>
      <w:r w:rsidR="00907435">
        <w:rPr>
          <w:rFonts w:ascii="Copperplate" w:hAnsi="Copperplate"/>
          <w:sz w:val="26"/>
          <w:szCs w:val="26"/>
        </w:rPr>
        <w:t>8</w:t>
      </w:r>
    </w:p>
    <w:sectPr w:rsidR="00F3430C" w:rsidRPr="00127424" w:rsidSect="001923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040001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och, Dan (ICIS-CON)">
    <w15:presenceInfo w15:providerId="AD" w15:userId="S::BlochD@b2b.regn.net::c84692ac-190e-4a43-962b-7234e08e4515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B4"/>
    <w:rsid w:val="000E1369"/>
    <w:rsid w:val="0010049C"/>
    <w:rsid w:val="00127424"/>
    <w:rsid w:val="00151D97"/>
    <w:rsid w:val="001923C7"/>
    <w:rsid w:val="001F004E"/>
    <w:rsid w:val="001F097F"/>
    <w:rsid w:val="002465AC"/>
    <w:rsid w:val="002C6A04"/>
    <w:rsid w:val="003C608E"/>
    <w:rsid w:val="003C7919"/>
    <w:rsid w:val="00404505"/>
    <w:rsid w:val="0069169A"/>
    <w:rsid w:val="007312C9"/>
    <w:rsid w:val="007352B6"/>
    <w:rsid w:val="007704D6"/>
    <w:rsid w:val="007F66B4"/>
    <w:rsid w:val="0084140B"/>
    <w:rsid w:val="00907435"/>
    <w:rsid w:val="00963E66"/>
    <w:rsid w:val="009830E8"/>
    <w:rsid w:val="00985DA6"/>
    <w:rsid w:val="009F1176"/>
    <w:rsid w:val="00A87AB0"/>
    <w:rsid w:val="00AC5CBE"/>
    <w:rsid w:val="00BB7180"/>
    <w:rsid w:val="00C0202C"/>
    <w:rsid w:val="00C44502"/>
    <w:rsid w:val="00C63D17"/>
    <w:rsid w:val="00CA3509"/>
    <w:rsid w:val="00D46176"/>
    <w:rsid w:val="00E23909"/>
    <w:rsid w:val="00E2748C"/>
    <w:rsid w:val="00F3430C"/>
    <w:rsid w:val="00F771CD"/>
    <w:rsid w:val="00F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3CD4D"/>
  <w15:chartTrackingRefBased/>
  <w15:docId w15:val="{905D5736-77D0-1C4F-A9D1-01D5CF87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B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B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2022-12-15T15:04:00Z</cp:lastPrinted>
  <dcterms:created xsi:type="dcterms:W3CDTF">2022-10-14T08:37:00Z</dcterms:created>
  <dcterms:modified xsi:type="dcterms:W3CDTF">2022-12-21T07:39:00Z</dcterms:modified>
</cp:coreProperties>
</file>