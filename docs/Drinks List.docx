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F2DF" w14:textId="48A2A510" w:rsidR="00681BB2" w:rsidRDefault="00681BB2">
      <w:ins w:id="0" w:author="Microsoft Office User" w:date="2022-06-02T18:35:00Z">
        <w:r>
          <w:rPr>
            <w:rFonts w:ascii="Zapfino" w:eastAsia="Hiragino Kaku Gothic Std W8" w:hAnsi="Zapfino" w:cs="Krungthep"/>
            <w:noProof/>
            <w:sz w:val="72"/>
            <w:szCs w:val="72"/>
          </w:rPr>
          <w:drawing>
            <wp:anchor distT="0" distB="0" distL="114300" distR="114300" simplePos="0" relativeHeight="251659264" behindDoc="1" locked="0" layoutInCell="1" allowOverlap="1" wp14:anchorId="683AEC84" wp14:editId="24BB8323">
              <wp:simplePos x="0" y="0"/>
              <wp:positionH relativeFrom="column">
                <wp:posOffset>128270</wp:posOffset>
              </wp:positionH>
              <wp:positionV relativeFrom="paragraph">
                <wp:posOffset>-786532</wp:posOffset>
              </wp:positionV>
              <wp:extent cx="5492750" cy="925195"/>
              <wp:effectExtent l="0" t="0" r="6350" b="1905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 rotWithShape="1"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5653" r="3921" b="41961"/>
                      <a:stretch/>
                    </pic:blipFill>
                    <pic:spPr bwMode="auto">
                      <a:xfrm>
                        <a:off x="0" y="0"/>
                        <a:ext cx="5492750" cy="92519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2E1CE8A2" w14:textId="0E490A86" w:rsidR="00681BB2" w:rsidRPr="00341C9E" w:rsidRDefault="00F613E0" w:rsidP="00681BB2">
      <w:pPr>
        <w:jc w:val="center"/>
        <w:rPr>
          <w:rFonts w:ascii="Copperplate" w:eastAsia="Hiragino Kaku Gothic Std W8" w:hAnsi="Copperplate" w:cs="Al Tarikh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F5710" wp14:editId="252BEB14">
                <wp:simplePos x="0" y="0"/>
                <wp:positionH relativeFrom="column">
                  <wp:posOffset>-682580</wp:posOffset>
                </wp:positionH>
                <wp:positionV relativeFrom="paragraph">
                  <wp:posOffset>341979</wp:posOffset>
                </wp:positionV>
                <wp:extent cx="6838422" cy="2511380"/>
                <wp:effectExtent l="0" t="0" r="698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422" cy="251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CC4E0" w14:textId="6B4991E6" w:rsidR="00681BB2" w:rsidRPr="00F613E0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13E0"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  <w:t>Cocktails</w:t>
                            </w:r>
                          </w:p>
                          <w:p w14:paraId="006F2297" w14:textId="77777777" w:rsidR="00F613E0" w:rsidRDefault="00F613E0" w:rsidP="00681BB2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5A406" w14:textId="6F08BA3E" w:rsidR="00F613E0" w:rsidRPr="00F613E0" w:rsidRDefault="00F613E0" w:rsidP="00F613E0">
                            <w:pPr>
                              <w:jc w:val="center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Mimosa</w:t>
                            </w:r>
                            <w:r w:rsidR="00D01D41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–</w:t>
                            </w:r>
                            <w:r w:rsidR="00D01D41"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D01D41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Brut MCC a</w:t>
                            </w:r>
                            <w:r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nd orange juice</w:t>
                            </w:r>
                            <w:r w:rsidR="00D01D41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R70</w:t>
                            </w:r>
                          </w:p>
                          <w:p w14:paraId="27640D42" w14:textId="1D591B14" w:rsidR="00F613E0" w:rsidRPr="00F613E0" w:rsidRDefault="00F613E0" w:rsidP="00F613E0">
                            <w:pPr>
                              <w:jc w:val="center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Italian Job – Prosecco</w:t>
                            </w:r>
                            <w:r w:rsidR="00D01D41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Li</w:t>
                            </w:r>
                            <w:r w:rsidR="00E44378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moncello, basil and lime</w:t>
                            </w:r>
                            <w:r w:rsidR="00D01D41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R</w:t>
                            </w:r>
                            <w:r w:rsidR="00E44378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89</w:t>
                            </w:r>
                          </w:p>
                          <w:p w14:paraId="1852A852" w14:textId="7F9A8ADD" w:rsidR="00F613E0" w:rsidRPr="00F613E0" w:rsidRDefault="00D01D41" w:rsidP="00F613E0">
                            <w:pPr>
                              <w:jc w:val="center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  <w:r w:rsidR="00F613E0"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osmopolitan – Vodka, Triple sec, lime and cranberry juice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R70</w:t>
                            </w:r>
                          </w:p>
                          <w:p w14:paraId="291C529D" w14:textId="690CCE36" w:rsidR="00F613E0" w:rsidRPr="00F613E0" w:rsidRDefault="00F613E0" w:rsidP="00F613E0">
                            <w:pPr>
                              <w:jc w:val="center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M</w:t>
                            </w:r>
                            <w:r w:rsidR="00D01D41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ojito</w:t>
                            </w:r>
                            <w:r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="00D01D41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bacardi</w:t>
                            </w:r>
                            <w:proofErr w:type="spellEnd"/>
                            <w:r w:rsidR="00D01D41"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L</w:t>
                            </w:r>
                            <w:r w:rsidR="00D01D41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ime</w:t>
                            </w:r>
                            <w:r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D01D41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and fresh mint R</w:t>
                            </w:r>
                            <w:r w:rsidR="00E44378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80</w:t>
                            </w:r>
                          </w:p>
                          <w:p w14:paraId="0176C5D2" w14:textId="203E1E54" w:rsidR="00F613E0" w:rsidRPr="00F613E0" w:rsidRDefault="00D01D41" w:rsidP="00F613E0">
                            <w:pPr>
                              <w:jc w:val="center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Tequila Sunrise</w:t>
                            </w:r>
                            <w:r w:rsidR="00F613E0"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tequila</w:t>
                            </w:r>
                            <w:r w:rsidR="00F613E0"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orange</w:t>
                            </w:r>
                            <w:r w:rsidR="00F613E0"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juice and</w:t>
                            </w:r>
                            <w:r w:rsidR="00F613E0"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G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renadine R</w:t>
                            </w:r>
                            <w:r w:rsidR="00EA5B17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87</w:t>
                            </w:r>
                          </w:p>
                          <w:p w14:paraId="4D3AF8B7" w14:textId="7F3FEA64" w:rsidR="00F613E0" w:rsidRPr="00F613E0" w:rsidRDefault="00D01D41" w:rsidP="00F613E0">
                            <w:pPr>
                              <w:jc w:val="center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Aperol Spritz</w:t>
                            </w:r>
                            <w:r w:rsidR="00F613E0"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Prosecco, </w:t>
                            </w:r>
                            <w:proofErr w:type="spellStart"/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aperol</w:t>
                            </w:r>
                            <w:proofErr w:type="spellEnd"/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, soda and orange R</w:t>
                            </w:r>
                            <w:r w:rsidR="00E44378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79</w:t>
                            </w:r>
                          </w:p>
                          <w:p w14:paraId="2D4C5346" w14:textId="5E47DF77" w:rsidR="00F613E0" w:rsidRPr="00F613E0" w:rsidRDefault="00D01D41" w:rsidP="00F613E0">
                            <w:pPr>
                              <w:jc w:val="center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Negroni - gin, vermouth and Campari R75</w:t>
                            </w:r>
                          </w:p>
                          <w:p w14:paraId="43E690D9" w14:textId="6F9040E5" w:rsidR="00F613E0" w:rsidRPr="00F613E0" w:rsidRDefault="00D01D41" w:rsidP="00F613E0">
                            <w:pPr>
                              <w:jc w:val="center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Pink Gin Cocktail</w:t>
                            </w:r>
                            <w:r w:rsidR="00F613E0"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– Fiddler’s Gin</w:t>
                            </w:r>
                            <w:r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 w:rsidR="00F613E0"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Pink Tonic and Fresh Berries R8</w:t>
                            </w:r>
                            <w:r w:rsidR="001A42D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</w:p>
                          <w:p w14:paraId="78C55494" w14:textId="590B3F0E" w:rsidR="00F613E0" w:rsidRDefault="00F613E0" w:rsidP="00F613E0">
                            <w:pPr>
                              <w:jc w:val="center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L</w:t>
                            </w:r>
                            <w:r w:rsidR="00D01D41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ady Hoy Gin Cocktail</w:t>
                            </w:r>
                            <w:r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– </w:t>
                            </w:r>
                            <w:r w:rsidR="001A42D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Tanqueray</w:t>
                            </w:r>
                            <w:r w:rsidR="00D01D41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Gin</w:t>
                            </w:r>
                            <w:r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r w:rsidR="00D01D41"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M</w:t>
                            </w:r>
                            <w:r w:rsidR="00D01D41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int</w:t>
                            </w:r>
                            <w:r w:rsidR="00D01D41"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D01D41"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L</w:t>
                            </w:r>
                            <w:r w:rsidR="00D01D41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ime</w:t>
                            </w:r>
                            <w:r w:rsidR="00D01D41"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 w:rsidRPr="00F613E0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D01D41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Cucumber and</w:t>
                            </w:r>
                            <w:r w:rsidR="001A42D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Indian Tonic</w:t>
                            </w:r>
                            <w:r w:rsidR="00D01D41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R8</w:t>
                            </w:r>
                            <w:r w:rsidR="001A42D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</w:p>
                          <w:p w14:paraId="1C6B46B0" w14:textId="66E73028" w:rsidR="00E36F78" w:rsidRDefault="00E36F78" w:rsidP="00F613E0">
                            <w:pPr>
                              <w:jc w:val="center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Bloody Mary R85</w:t>
                            </w:r>
                            <w:r w:rsidR="00E44378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</w:p>
                          <w:p w14:paraId="4E2F4DD7" w14:textId="09967B1A" w:rsidR="00E44378" w:rsidRDefault="00E44378" w:rsidP="00F613E0">
                            <w:pPr>
                              <w:jc w:val="center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7FB1488" w14:textId="251E2FD7" w:rsidR="00E44378" w:rsidRPr="00E44378" w:rsidRDefault="00E44378" w:rsidP="00F613E0">
                            <w:pPr>
                              <w:jc w:val="center"/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44378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>(virgin versions of some cocktails available)</w:t>
                            </w:r>
                          </w:p>
                          <w:p w14:paraId="6CC32CF1" w14:textId="2640527E" w:rsidR="00E44378" w:rsidRDefault="00E44378" w:rsidP="00F613E0">
                            <w:pPr>
                              <w:jc w:val="center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0CA9847E" w14:textId="36296D5A" w:rsidR="00E44378" w:rsidRPr="00F613E0" w:rsidRDefault="00E44378" w:rsidP="00F613E0">
                            <w:pPr>
                              <w:jc w:val="center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D15B0E4" w14:textId="134765E7" w:rsidR="00F613E0" w:rsidRPr="00F613E0" w:rsidRDefault="00F613E0" w:rsidP="00D01D41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B2BD22C" w14:textId="301C8766" w:rsidR="00F613E0" w:rsidRDefault="00F613E0" w:rsidP="00F613E0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8CF459" w14:textId="77777777" w:rsidR="00F613E0" w:rsidRDefault="00F613E0" w:rsidP="00F613E0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ED574B" w14:textId="77777777" w:rsidR="00F613E0" w:rsidRDefault="00F613E0" w:rsidP="00F613E0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6B7B6E" w14:textId="77777777" w:rsidR="00F613E0" w:rsidRDefault="00F613E0" w:rsidP="00681BB2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12F5AE" w14:textId="0767D4CE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5B85FA" w14:textId="77777777" w:rsidR="00681BB2" w:rsidRPr="00681BB2" w:rsidRDefault="00681BB2" w:rsidP="00681BB2">
                            <w:pPr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F57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3.75pt;margin-top:26.95pt;width:538.45pt;height:19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" fillcolor="white [3201]" strokeweight=".5pt">
                <v:textbox>
                  <w:txbxContent>
                    <w:p w14:paraId="79ACC4E0" w14:textId="6B4991E6" w:rsidR="00681BB2" w:rsidRPr="00F613E0" w:rsidRDefault="00681BB2" w:rsidP="00681BB2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  <w:r w:rsidRPr="00F613E0"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  <w:t>Cocktails</w:t>
                      </w:r>
                    </w:p>
                    <w:p w14:paraId="006F2297" w14:textId="77777777" w:rsidR="00F613E0" w:rsidRDefault="00F613E0" w:rsidP="00681BB2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  <w:p w14:paraId="7D15A406" w14:textId="6F08BA3E" w:rsidR="00F613E0" w:rsidRPr="00F613E0" w:rsidRDefault="00F613E0" w:rsidP="00F613E0">
                      <w:pPr>
                        <w:jc w:val="center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Mimosa</w:t>
                      </w:r>
                      <w:r w:rsidR="00D01D41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–</w:t>
                      </w:r>
                      <w:r w:rsidR="00D01D41"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D01D41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Brut MCC a</w:t>
                      </w:r>
                      <w:r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nd orange juice</w:t>
                      </w:r>
                      <w:r w:rsidR="00D01D41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R70</w:t>
                      </w:r>
                    </w:p>
                    <w:p w14:paraId="27640D42" w14:textId="1D591B14" w:rsidR="00F613E0" w:rsidRPr="00F613E0" w:rsidRDefault="00F613E0" w:rsidP="00F613E0">
                      <w:pPr>
                        <w:jc w:val="center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Italian Job – Prosecco</w:t>
                      </w:r>
                      <w:r w:rsidR="00D01D41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,</w:t>
                      </w:r>
                      <w:r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Li</w:t>
                      </w:r>
                      <w:r w:rsidR="00E44378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moncello, basil and lime</w:t>
                      </w:r>
                      <w:r w:rsidR="00D01D41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R</w:t>
                      </w:r>
                      <w:r w:rsidR="00E44378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89</w:t>
                      </w:r>
                    </w:p>
                    <w:p w14:paraId="1852A852" w14:textId="7F9A8ADD" w:rsidR="00F613E0" w:rsidRPr="00F613E0" w:rsidRDefault="00D01D41" w:rsidP="00F613E0">
                      <w:pPr>
                        <w:jc w:val="center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C</w:t>
                      </w:r>
                      <w:r w:rsidR="00F613E0"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osmopolitan – Vodka, Triple sec, lime and cranberry juice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R70</w:t>
                      </w:r>
                    </w:p>
                    <w:p w14:paraId="291C529D" w14:textId="690CCE36" w:rsidR="00F613E0" w:rsidRPr="00F613E0" w:rsidRDefault="00F613E0" w:rsidP="00F613E0">
                      <w:pPr>
                        <w:jc w:val="center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M</w:t>
                      </w:r>
                      <w:r w:rsidR="00D01D41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ojito</w:t>
                      </w:r>
                      <w:r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– </w:t>
                      </w:r>
                      <w:proofErr w:type="spellStart"/>
                      <w:r w:rsidR="00D01D41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bacardi</w:t>
                      </w:r>
                      <w:proofErr w:type="spellEnd"/>
                      <w:r w:rsidR="00D01D41"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,</w:t>
                      </w:r>
                      <w:r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L</w:t>
                      </w:r>
                      <w:r w:rsidR="00D01D41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ime</w:t>
                      </w:r>
                      <w:r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D01D41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and fresh mint R</w:t>
                      </w:r>
                      <w:r w:rsidR="00E44378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80</w:t>
                      </w:r>
                    </w:p>
                    <w:p w14:paraId="0176C5D2" w14:textId="203E1E54" w:rsidR="00F613E0" w:rsidRPr="00F613E0" w:rsidRDefault="00D01D41" w:rsidP="00F613E0">
                      <w:pPr>
                        <w:jc w:val="center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Tequila Sunrise</w:t>
                      </w:r>
                      <w:r w:rsidR="00F613E0"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–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tequila</w:t>
                      </w:r>
                      <w:r w:rsidR="00F613E0"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orange</w:t>
                      </w:r>
                      <w:r w:rsidR="00F613E0"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juice and</w:t>
                      </w:r>
                      <w:r w:rsidR="00F613E0"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G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renadine R</w:t>
                      </w:r>
                      <w:r w:rsidR="00EA5B17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87</w:t>
                      </w:r>
                    </w:p>
                    <w:p w14:paraId="4D3AF8B7" w14:textId="7F3FEA64" w:rsidR="00F613E0" w:rsidRPr="00F613E0" w:rsidRDefault="00D01D41" w:rsidP="00F613E0">
                      <w:pPr>
                        <w:jc w:val="center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Aperol Spritz</w:t>
                      </w:r>
                      <w:r w:rsidR="00F613E0"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–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Prosecco, </w:t>
                      </w:r>
                      <w:proofErr w:type="spellStart"/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aperol</w:t>
                      </w:r>
                      <w:proofErr w:type="spellEnd"/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, soda and orange R</w:t>
                      </w:r>
                      <w:r w:rsidR="00E44378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79</w:t>
                      </w:r>
                    </w:p>
                    <w:p w14:paraId="2D4C5346" w14:textId="5E47DF77" w:rsidR="00F613E0" w:rsidRPr="00F613E0" w:rsidRDefault="00D01D41" w:rsidP="00F613E0">
                      <w:pPr>
                        <w:jc w:val="center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Negroni - gin, vermouth and Campari R75</w:t>
                      </w:r>
                    </w:p>
                    <w:p w14:paraId="43E690D9" w14:textId="6F9040E5" w:rsidR="00F613E0" w:rsidRPr="00F613E0" w:rsidRDefault="00D01D41" w:rsidP="00F613E0">
                      <w:pPr>
                        <w:jc w:val="center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Pink Gin Cocktail</w:t>
                      </w:r>
                      <w:r w:rsidR="00F613E0"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– Fiddler’s Gin</w:t>
                      </w:r>
                      <w:r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,</w:t>
                      </w:r>
                      <w:r w:rsidR="00F613E0"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Pink Tonic and Fresh Berries R8</w:t>
                      </w:r>
                      <w:r w:rsidR="001A42D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5</w:t>
                      </w:r>
                    </w:p>
                    <w:p w14:paraId="78C55494" w14:textId="590B3F0E" w:rsidR="00F613E0" w:rsidRDefault="00F613E0" w:rsidP="00F613E0">
                      <w:pPr>
                        <w:jc w:val="center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L</w:t>
                      </w:r>
                      <w:r w:rsidR="00D01D41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ady Hoy Gin Cocktail</w:t>
                      </w:r>
                      <w:r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– </w:t>
                      </w:r>
                      <w:r w:rsidR="001A42D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Tanqueray</w:t>
                      </w:r>
                      <w:r w:rsidR="00D01D41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Gin</w:t>
                      </w:r>
                      <w:r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r w:rsidR="00D01D41"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M</w:t>
                      </w:r>
                      <w:r w:rsidR="00D01D41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int</w:t>
                      </w:r>
                      <w:r w:rsidR="00D01D41"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,</w:t>
                      </w:r>
                      <w:r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D01D41"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L</w:t>
                      </w:r>
                      <w:r w:rsidR="00D01D41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ime</w:t>
                      </w:r>
                      <w:r w:rsidR="00D01D41"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,</w:t>
                      </w:r>
                      <w:r w:rsidRPr="00F613E0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D01D41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Cucumber and</w:t>
                      </w:r>
                      <w:r w:rsidR="001A42D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Indian Tonic</w:t>
                      </w:r>
                      <w:r w:rsidR="00D01D41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R8</w:t>
                      </w:r>
                      <w:r w:rsidR="001A42D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5</w:t>
                      </w:r>
                    </w:p>
                    <w:p w14:paraId="1C6B46B0" w14:textId="66E73028" w:rsidR="00E36F78" w:rsidRDefault="00E36F78" w:rsidP="00F613E0">
                      <w:pPr>
                        <w:jc w:val="center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Bloody Mary R85</w:t>
                      </w:r>
                      <w:r w:rsidR="00E44378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</w:t>
                      </w:r>
                    </w:p>
                    <w:p w14:paraId="4E2F4DD7" w14:textId="09967B1A" w:rsidR="00E44378" w:rsidRDefault="00E44378" w:rsidP="00F613E0">
                      <w:pPr>
                        <w:jc w:val="center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47FB1488" w14:textId="251E2FD7" w:rsidR="00E44378" w:rsidRPr="00E44378" w:rsidRDefault="00E44378" w:rsidP="00F613E0">
                      <w:pPr>
                        <w:jc w:val="center"/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</w:pPr>
                      <w:r w:rsidRPr="00E44378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>(virgin versions of some cocktails available)</w:t>
                      </w:r>
                    </w:p>
                    <w:p w14:paraId="6CC32CF1" w14:textId="2640527E" w:rsidR="00E44378" w:rsidRDefault="00E44378" w:rsidP="00F613E0">
                      <w:pPr>
                        <w:jc w:val="center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0CA9847E" w14:textId="36296D5A" w:rsidR="00E44378" w:rsidRPr="00F613E0" w:rsidRDefault="00E44378" w:rsidP="00F613E0">
                      <w:pPr>
                        <w:jc w:val="center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6D15B0E4" w14:textId="134765E7" w:rsidR="00F613E0" w:rsidRPr="00F613E0" w:rsidRDefault="00F613E0" w:rsidP="00D01D41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7B2BD22C" w14:textId="301C8766" w:rsidR="00F613E0" w:rsidRDefault="00F613E0" w:rsidP="00F613E0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  <w:p w14:paraId="5F8CF459" w14:textId="77777777" w:rsidR="00F613E0" w:rsidRDefault="00F613E0" w:rsidP="00F613E0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  <w:p w14:paraId="33ED574B" w14:textId="77777777" w:rsidR="00F613E0" w:rsidRDefault="00F613E0" w:rsidP="00F613E0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  <w:p w14:paraId="136B7B6E" w14:textId="77777777" w:rsidR="00F613E0" w:rsidRDefault="00F613E0" w:rsidP="00681BB2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  <w:p w14:paraId="1912F5AE" w14:textId="0767D4CE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  <w:p w14:paraId="355B85FA" w14:textId="77777777" w:rsidR="00681BB2" w:rsidRPr="00681BB2" w:rsidRDefault="00681BB2" w:rsidP="00681BB2">
                      <w:pPr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1BB2" w:rsidRPr="00341C9E">
        <w:rPr>
          <w:rFonts w:ascii="Copperplate" w:eastAsia="Hiragino Kaku Gothic Std W8" w:hAnsi="Copperplate" w:cs="Al Tarikh"/>
          <w:sz w:val="52"/>
          <w:szCs w:val="52"/>
        </w:rPr>
        <w:t>ABALONE &amp; WINE RESTAURANT</w:t>
      </w:r>
    </w:p>
    <w:p w14:paraId="429D784D" w14:textId="5571EAC9" w:rsidR="00681BB2" w:rsidRDefault="00681BB2"/>
    <w:p w14:paraId="5AE4A76F" w14:textId="10F82D63" w:rsidR="00681BB2" w:rsidRDefault="00681BB2"/>
    <w:p w14:paraId="1BF1DD33" w14:textId="61758FD9" w:rsidR="00681BB2" w:rsidRDefault="00681BB2"/>
    <w:p w14:paraId="761C7555" w14:textId="3CCE4799" w:rsidR="00681BB2" w:rsidRDefault="00681BB2"/>
    <w:p w14:paraId="509D8D07" w14:textId="47381438" w:rsidR="00681BB2" w:rsidRDefault="00681BB2"/>
    <w:p w14:paraId="4D6C778B" w14:textId="5532E91C" w:rsidR="00681BB2" w:rsidRDefault="00681BB2"/>
    <w:p w14:paraId="1D25BA4E" w14:textId="4B6901BA" w:rsidR="00681BB2" w:rsidRDefault="00681BB2"/>
    <w:p w14:paraId="167409AD" w14:textId="7CA3E1CC" w:rsidR="00681BB2" w:rsidRDefault="00681BB2"/>
    <w:p w14:paraId="361A58E7" w14:textId="2BD17142" w:rsidR="00681BB2" w:rsidRDefault="00681BB2"/>
    <w:p w14:paraId="1CF2B490" w14:textId="2605CC02" w:rsidR="00681BB2" w:rsidRDefault="00681BB2"/>
    <w:p w14:paraId="47703E72" w14:textId="38186D76" w:rsidR="00681BB2" w:rsidRDefault="00681BB2"/>
    <w:p w14:paraId="7BFBE34E" w14:textId="77777777" w:rsidR="0018366A" w:rsidRDefault="0018366A"/>
    <w:p w14:paraId="1C2C1DBD" w14:textId="62DEE98E" w:rsidR="00681BB2" w:rsidRDefault="00E443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1B163" wp14:editId="0EA3D6C5">
                <wp:simplePos x="0" y="0"/>
                <wp:positionH relativeFrom="column">
                  <wp:posOffset>2922905</wp:posOffset>
                </wp:positionH>
                <wp:positionV relativeFrom="paragraph">
                  <wp:posOffset>1019953</wp:posOffset>
                </wp:positionV>
                <wp:extent cx="3039110" cy="2678430"/>
                <wp:effectExtent l="0" t="0" r="889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10" cy="2678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85A7B" w14:textId="556A22B2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  <w:t>Beverages</w:t>
                            </w:r>
                          </w:p>
                          <w:p w14:paraId="63C1DCC1" w14:textId="1F3ECD01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0ACA5A" w14:textId="5C584805" w:rsidR="00681BB2" w:rsidRPr="00681BB2" w:rsidRDefault="00681BB2" w:rsidP="00D01D41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Espresso Single </w:t>
                            </w:r>
                            <w:r w:rsidR="00D01D41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R20 | </w:t>
                            </w:r>
                            <w:proofErr w:type="spellStart"/>
                            <w:r w:rsidR="00D01D41">
                              <w:rPr>
                                <w:rFonts w:ascii="Copperplate" w:hAnsi="Copperplate"/>
                                <w:lang w:val="en-US"/>
                              </w:rPr>
                              <w:t>Dbl</w:t>
                            </w:r>
                            <w:proofErr w:type="spellEnd"/>
                            <w:r w:rsidR="00D01D41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R29</w:t>
                            </w:r>
                          </w:p>
                          <w:p w14:paraId="20B57AA5" w14:textId="053946CA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Macchiato</w:t>
                            </w:r>
                            <w:r w:rsidR="00D01D41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</w:t>
                            </w:r>
                            <w:r w:rsidR="00AE3935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| </w:t>
                            </w:r>
                            <w:r w:rsidR="00D01D41">
                              <w:rPr>
                                <w:rFonts w:ascii="Copperplate" w:hAnsi="Copperplate"/>
                                <w:lang w:val="en-US"/>
                              </w:rPr>
                              <w:t>Cortado</w:t>
                            </w: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R32</w:t>
                            </w:r>
                          </w:p>
                          <w:p w14:paraId="39E5C96E" w14:textId="41CFC075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Americano R30</w:t>
                            </w:r>
                          </w:p>
                          <w:p w14:paraId="5A171DC5" w14:textId="71A706DF" w:rsidR="00D01D41" w:rsidRPr="00681BB2" w:rsidRDefault="00D01D41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Flat White R34</w:t>
                            </w:r>
                          </w:p>
                          <w:p w14:paraId="2E205648" w14:textId="0943E120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Cappuccino R35</w:t>
                            </w:r>
                          </w:p>
                          <w:p w14:paraId="0C203895" w14:textId="12EDB85A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Café latte R36</w:t>
                            </w:r>
                          </w:p>
                          <w:p w14:paraId="44C5FE95" w14:textId="29FA7B32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Chai latte R36</w:t>
                            </w:r>
                          </w:p>
                          <w:p w14:paraId="599650C4" w14:textId="13178B33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Decaf Cappuccino R35</w:t>
                            </w:r>
                          </w:p>
                          <w:p w14:paraId="42F31249" w14:textId="0AB7584E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Rooibos Cappuccino R36</w:t>
                            </w:r>
                          </w:p>
                          <w:p w14:paraId="36C34CC1" w14:textId="2F1980EA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Mocha R36</w:t>
                            </w:r>
                          </w:p>
                          <w:p w14:paraId="00736FA5" w14:textId="29E1C84E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Hot Chocolate R36</w:t>
                            </w:r>
                          </w:p>
                          <w:p w14:paraId="55CE243D" w14:textId="7D5099E4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Ceylon Tea/Rooibos</w:t>
                            </w: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</w:t>
                            </w:r>
                            <w:r w:rsidR="00F613E0">
                              <w:rPr>
                                <w:rFonts w:ascii="Copperplate" w:hAnsi="Copperplate"/>
                                <w:lang w:val="en-US"/>
                              </w:rPr>
                              <w:t>R23</w:t>
                            </w:r>
                          </w:p>
                          <w:p w14:paraId="73AA11A1" w14:textId="783C44A8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Eng</w:t>
                            </w:r>
                            <w:proofErr w:type="spellEnd"/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breakfast/Green tea</w:t>
                            </w:r>
                            <w:r w:rsidR="00F613E0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R25</w:t>
                            </w: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 </w:t>
                            </w:r>
                          </w:p>
                          <w:p w14:paraId="659D9A5F" w14:textId="77777777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</w:p>
                          <w:p w14:paraId="24A5920F" w14:textId="77777777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1B163" id="Text Box 3" o:spid="_x0000_s1027" type="#_x0000_t202" style="position:absolute;margin-left:230.15pt;margin-top:80.3pt;width:239.3pt;height:21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" fillcolor="white [3201]" strokeweight=".5pt">
                <v:textbox>
                  <w:txbxContent>
                    <w:p w14:paraId="0B485A7B" w14:textId="556A22B2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  <w:t>Beverages</w:t>
                      </w:r>
                    </w:p>
                    <w:p w14:paraId="63C1DCC1" w14:textId="1F3ECD01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  <w:p w14:paraId="610ACA5A" w14:textId="5C584805" w:rsidR="00681BB2" w:rsidRPr="00681BB2" w:rsidRDefault="00681BB2" w:rsidP="00D01D41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 xml:space="preserve">Espresso Single </w:t>
                      </w:r>
                      <w:r w:rsidR="00D01D41">
                        <w:rPr>
                          <w:rFonts w:ascii="Copperplate" w:hAnsi="Copperplate"/>
                          <w:lang w:val="en-US"/>
                        </w:rPr>
                        <w:t xml:space="preserve">R20 | </w:t>
                      </w:r>
                      <w:proofErr w:type="spellStart"/>
                      <w:r w:rsidR="00D01D41">
                        <w:rPr>
                          <w:rFonts w:ascii="Copperplate" w:hAnsi="Copperplate"/>
                          <w:lang w:val="en-US"/>
                        </w:rPr>
                        <w:t>Dbl</w:t>
                      </w:r>
                      <w:proofErr w:type="spellEnd"/>
                      <w:r w:rsidR="00D01D41">
                        <w:rPr>
                          <w:rFonts w:ascii="Copperplate" w:hAnsi="Copperplate"/>
                          <w:lang w:val="en-US"/>
                        </w:rPr>
                        <w:t xml:space="preserve"> R29</w:t>
                      </w:r>
                    </w:p>
                    <w:p w14:paraId="20B57AA5" w14:textId="053946CA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Macchiato</w:t>
                      </w:r>
                      <w:r w:rsidR="00D01D41">
                        <w:rPr>
                          <w:rFonts w:ascii="Copperplate" w:hAnsi="Copperplate"/>
                          <w:lang w:val="en-US"/>
                        </w:rPr>
                        <w:t xml:space="preserve"> </w:t>
                      </w:r>
                      <w:r w:rsidR="00AE3935">
                        <w:rPr>
                          <w:rFonts w:ascii="Copperplate" w:hAnsi="Copperplate"/>
                          <w:lang w:val="en-US"/>
                        </w:rPr>
                        <w:t xml:space="preserve">| </w:t>
                      </w:r>
                      <w:r w:rsidR="00D01D41">
                        <w:rPr>
                          <w:rFonts w:ascii="Copperplate" w:hAnsi="Copperplate"/>
                          <w:lang w:val="en-US"/>
                        </w:rPr>
                        <w:t>Cortado</w:t>
                      </w:r>
                      <w:r w:rsidRPr="00681BB2">
                        <w:rPr>
                          <w:rFonts w:ascii="Copperplate" w:hAnsi="Copperplate"/>
                          <w:lang w:val="en-US"/>
                        </w:rPr>
                        <w:t xml:space="preserve"> R32</w:t>
                      </w:r>
                    </w:p>
                    <w:p w14:paraId="39E5C96E" w14:textId="41CFC075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Americano R30</w:t>
                      </w:r>
                    </w:p>
                    <w:p w14:paraId="5A171DC5" w14:textId="71A706DF" w:rsidR="00D01D41" w:rsidRPr="00681BB2" w:rsidRDefault="00D01D41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lang w:val="en-US"/>
                        </w:rPr>
                        <w:t>Flat White R34</w:t>
                      </w:r>
                    </w:p>
                    <w:p w14:paraId="2E205648" w14:textId="0943E120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Cappuccino R35</w:t>
                      </w:r>
                    </w:p>
                    <w:p w14:paraId="0C203895" w14:textId="12EDB85A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lang w:val="en-US"/>
                        </w:rPr>
                        <w:t>Café latte R36</w:t>
                      </w:r>
                    </w:p>
                    <w:p w14:paraId="44C5FE95" w14:textId="29FA7B32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lang w:val="en-US"/>
                        </w:rPr>
                        <w:t>Chai latte R36</w:t>
                      </w:r>
                    </w:p>
                    <w:p w14:paraId="599650C4" w14:textId="13178B33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Decaf Cappuccino R35</w:t>
                      </w:r>
                    </w:p>
                    <w:p w14:paraId="42F31249" w14:textId="0AB7584E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Rooibos Cappuccino R36</w:t>
                      </w:r>
                    </w:p>
                    <w:p w14:paraId="36C34CC1" w14:textId="2F1980EA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Mocha R36</w:t>
                      </w:r>
                    </w:p>
                    <w:p w14:paraId="00736FA5" w14:textId="29E1C84E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Hot Chocolate R36</w:t>
                      </w:r>
                    </w:p>
                    <w:p w14:paraId="55CE243D" w14:textId="7D5099E4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Ceylon Tea/Rooibos</w:t>
                      </w:r>
                      <w:r>
                        <w:rPr>
                          <w:rFonts w:ascii="Copperplate" w:hAnsi="Copperplate"/>
                          <w:lang w:val="en-US"/>
                        </w:rPr>
                        <w:t xml:space="preserve"> </w:t>
                      </w:r>
                      <w:r w:rsidR="00F613E0">
                        <w:rPr>
                          <w:rFonts w:ascii="Copperplate" w:hAnsi="Copperplate"/>
                          <w:lang w:val="en-US"/>
                        </w:rPr>
                        <w:t>R23</w:t>
                      </w:r>
                    </w:p>
                    <w:p w14:paraId="73AA11A1" w14:textId="783C44A8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pperplate" w:hAnsi="Copperplate"/>
                          <w:lang w:val="en-US"/>
                        </w:rPr>
                        <w:t>Eng</w:t>
                      </w:r>
                      <w:proofErr w:type="spellEnd"/>
                      <w:r>
                        <w:rPr>
                          <w:rFonts w:ascii="Copperplate" w:hAnsi="Copperplate"/>
                          <w:lang w:val="en-US"/>
                        </w:rPr>
                        <w:t xml:space="preserve"> breakfast/Green tea</w:t>
                      </w:r>
                      <w:r w:rsidR="00F613E0">
                        <w:rPr>
                          <w:rFonts w:ascii="Copperplate" w:hAnsi="Copperplate"/>
                          <w:lang w:val="en-US"/>
                        </w:rPr>
                        <w:t xml:space="preserve"> R25</w:t>
                      </w:r>
                      <w:r>
                        <w:rPr>
                          <w:rFonts w:ascii="Copperplate" w:hAnsi="Copperplate"/>
                          <w:lang w:val="en-US"/>
                        </w:rPr>
                        <w:t xml:space="preserve">  </w:t>
                      </w:r>
                    </w:p>
                    <w:p w14:paraId="659D9A5F" w14:textId="77777777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</w:p>
                    <w:p w14:paraId="24A5920F" w14:textId="77777777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7C4E93" w14:textId="2AAC0AAA" w:rsidR="0018366A" w:rsidRDefault="0018366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E3E65" wp14:editId="0D95E777">
                <wp:simplePos x="0" y="0"/>
                <wp:positionH relativeFrom="column">
                  <wp:posOffset>-514985</wp:posOffset>
                </wp:positionH>
                <wp:positionV relativeFrom="paragraph">
                  <wp:posOffset>227965</wp:posOffset>
                </wp:positionV>
                <wp:extent cx="3039110" cy="2485390"/>
                <wp:effectExtent l="0" t="0" r="889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10" cy="2485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E9E18" w14:textId="10335091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  <w:t>Soft</w:t>
                            </w:r>
                            <w:r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81BB2"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  <w:t>drinks</w:t>
                            </w:r>
                          </w:p>
                          <w:p w14:paraId="1BA68E0A" w14:textId="5FA3D46C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2C4BE2" w14:textId="6DFC4309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Coke/Coke zero/Fanta/cream soda R2</w:t>
                            </w: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5</w:t>
                            </w:r>
                          </w:p>
                          <w:p w14:paraId="1DD15F34" w14:textId="2DF13661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Appletiser</w:t>
                            </w:r>
                            <w:proofErr w:type="spellEnd"/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 /</w:t>
                            </w:r>
                            <w:proofErr w:type="gramEnd"/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Red </w:t>
                            </w:r>
                            <w:proofErr w:type="spellStart"/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Grapetiser</w:t>
                            </w:r>
                            <w:proofErr w:type="spellEnd"/>
                          </w:p>
                          <w:p w14:paraId="19BFED99" w14:textId="1FDFD563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R30</w:t>
                            </w:r>
                          </w:p>
                          <w:p w14:paraId="4BE89172" w14:textId="37AC5FF6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Soda / lemonade dry lemon</w:t>
                            </w:r>
                          </w:p>
                          <w:p w14:paraId="6AEA2633" w14:textId="1A81086B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R22</w:t>
                            </w:r>
                          </w:p>
                          <w:p w14:paraId="632CA9F7" w14:textId="77777777" w:rsidR="00D01D41" w:rsidRDefault="00D01D41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</w:p>
                          <w:p w14:paraId="674D81BE" w14:textId="09607C19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Tonic R25</w:t>
                            </w:r>
                          </w:p>
                          <w:p w14:paraId="4359C9F7" w14:textId="0ED2798E" w:rsidR="00681BB2" w:rsidRDefault="00F613E0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Juice</w:t>
                            </w: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</w:t>
                            </w:r>
                            <w:r w:rsidR="00681BB2">
                              <w:rPr>
                                <w:rFonts w:ascii="Copperplate" w:hAnsi="Copperplate"/>
                                <w:lang w:val="en-US"/>
                              </w:rPr>
                              <w:t>25</w:t>
                            </w:r>
                          </w:p>
                          <w:p w14:paraId="08286B6F" w14:textId="4CC14DB4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Tomato cocktail R</w:t>
                            </w:r>
                            <w:r w:rsidR="00D01D41">
                              <w:rPr>
                                <w:rFonts w:ascii="Copperplate" w:hAnsi="Copperplate"/>
                                <w:lang w:val="en-US"/>
                              </w:rPr>
                              <w:t>30</w:t>
                            </w:r>
                          </w:p>
                          <w:p w14:paraId="4979E38F" w14:textId="03BA8CC4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Iced Tea| lemon or peach</w:t>
                            </w: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R27</w:t>
                            </w:r>
                          </w:p>
                          <w:p w14:paraId="26B6EA09" w14:textId="792C52ED" w:rsidR="00D01D41" w:rsidRDefault="00D01D41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Mountain Falls Still/Sparkling R</w:t>
                            </w:r>
                            <w:r w:rsidR="00E44378">
                              <w:rPr>
                                <w:rFonts w:ascii="Copperplate" w:hAnsi="Copperplate"/>
                                <w:lang w:val="en-US"/>
                              </w:rPr>
                              <w:t>30</w:t>
                            </w:r>
                          </w:p>
                          <w:p w14:paraId="1C78126D" w14:textId="77777777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E3E65" id="Text Box 4" o:spid="_x0000_s1028" type="#_x0000_t202" style="position:absolute;margin-left:-40.55pt;margin-top:17.95pt;width:239.3pt;height:195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" fillcolor="white [3201]" strokeweight=".5pt">
                <v:textbox>
                  <w:txbxContent>
                    <w:p w14:paraId="088E9E18" w14:textId="10335091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  <w:t>Soft</w:t>
                      </w:r>
                      <w:r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81BB2"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  <w:t>drinks</w:t>
                      </w:r>
                    </w:p>
                    <w:p w14:paraId="1BA68E0A" w14:textId="5FA3D46C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  <w:p w14:paraId="2B2C4BE2" w14:textId="6DFC4309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Coke/Coke zero/Fanta/cream soda R2</w:t>
                      </w:r>
                      <w:r>
                        <w:rPr>
                          <w:rFonts w:ascii="Copperplate" w:hAnsi="Copperplate"/>
                          <w:lang w:val="en-US"/>
                        </w:rPr>
                        <w:t>5</w:t>
                      </w:r>
                    </w:p>
                    <w:p w14:paraId="1DD15F34" w14:textId="2DF13661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proofErr w:type="spellStart"/>
                      <w:proofErr w:type="gramStart"/>
                      <w:r w:rsidRPr="00681BB2">
                        <w:rPr>
                          <w:rFonts w:ascii="Copperplate" w:hAnsi="Copperplate"/>
                          <w:lang w:val="en-US"/>
                        </w:rPr>
                        <w:t>Appletiser</w:t>
                      </w:r>
                      <w:proofErr w:type="spellEnd"/>
                      <w:r>
                        <w:rPr>
                          <w:rFonts w:ascii="Copperplate" w:hAnsi="Copperplate"/>
                          <w:lang w:val="en-US"/>
                        </w:rPr>
                        <w:t xml:space="preserve">  /</w:t>
                      </w:r>
                      <w:proofErr w:type="gramEnd"/>
                      <w:r>
                        <w:rPr>
                          <w:rFonts w:ascii="Copperplate" w:hAnsi="Copperplate"/>
                          <w:lang w:val="en-US"/>
                        </w:rPr>
                        <w:t xml:space="preserve"> Red </w:t>
                      </w:r>
                      <w:proofErr w:type="spellStart"/>
                      <w:r>
                        <w:rPr>
                          <w:rFonts w:ascii="Copperplate" w:hAnsi="Copperplate"/>
                          <w:lang w:val="en-US"/>
                        </w:rPr>
                        <w:t>Grapetiser</w:t>
                      </w:r>
                      <w:proofErr w:type="spellEnd"/>
                    </w:p>
                    <w:p w14:paraId="19BFED99" w14:textId="1FDFD563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lang w:val="en-US"/>
                        </w:rPr>
                        <w:t>R30</w:t>
                      </w:r>
                    </w:p>
                    <w:p w14:paraId="4BE89172" w14:textId="37AC5FF6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lang w:val="en-US"/>
                        </w:rPr>
                        <w:t>Soda / lemonade dry lemon</w:t>
                      </w:r>
                    </w:p>
                    <w:p w14:paraId="6AEA2633" w14:textId="1A81086B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lang w:val="en-US"/>
                        </w:rPr>
                        <w:t>R22</w:t>
                      </w:r>
                    </w:p>
                    <w:p w14:paraId="632CA9F7" w14:textId="77777777" w:rsidR="00D01D41" w:rsidRDefault="00D01D41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</w:p>
                    <w:p w14:paraId="674D81BE" w14:textId="09607C19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lang w:val="en-US"/>
                        </w:rPr>
                        <w:t>Tonic R25</w:t>
                      </w:r>
                    </w:p>
                    <w:p w14:paraId="4359C9F7" w14:textId="0ED2798E" w:rsidR="00681BB2" w:rsidRDefault="00F613E0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Juice</w:t>
                      </w:r>
                      <w:r>
                        <w:rPr>
                          <w:rFonts w:ascii="Copperplate" w:hAnsi="Copperplate"/>
                          <w:lang w:val="en-US"/>
                        </w:rPr>
                        <w:t xml:space="preserve"> R</w:t>
                      </w:r>
                      <w:r w:rsidR="00681BB2">
                        <w:rPr>
                          <w:rFonts w:ascii="Copperplate" w:hAnsi="Copperplate"/>
                          <w:lang w:val="en-US"/>
                        </w:rPr>
                        <w:t>25</w:t>
                      </w:r>
                    </w:p>
                    <w:p w14:paraId="08286B6F" w14:textId="4CC14DB4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lang w:val="en-US"/>
                        </w:rPr>
                        <w:t>Tomato cocktail R</w:t>
                      </w:r>
                      <w:r w:rsidR="00D01D41">
                        <w:rPr>
                          <w:rFonts w:ascii="Copperplate" w:hAnsi="Copperplate"/>
                          <w:lang w:val="en-US"/>
                        </w:rPr>
                        <w:t>30</w:t>
                      </w:r>
                    </w:p>
                    <w:p w14:paraId="4979E38F" w14:textId="03BA8CC4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Iced Tea| lemon or peach</w:t>
                      </w:r>
                      <w:r>
                        <w:rPr>
                          <w:rFonts w:ascii="Copperplate" w:hAnsi="Copperplate"/>
                          <w:lang w:val="en-US"/>
                        </w:rPr>
                        <w:t xml:space="preserve"> R27</w:t>
                      </w:r>
                    </w:p>
                    <w:p w14:paraId="26B6EA09" w14:textId="792C52ED" w:rsidR="00D01D41" w:rsidRDefault="00D01D41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lang w:val="en-US"/>
                        </w:rPr>
                        <w:t>Mountain Falls Still/Sparkling R</w:t>
                      </w:r>
                      <w:r w:rsidR="00E44378">
                        <w:rPr>
                          <w:rFonts w:ascii="Copperplate" w:hAnsi="Copperplate"/>
                          <w:lang w:val="en-US"/>
                        </w:rPr>
                        <w:t>30</w:t>
                      </w:r>
                    </w:p>
                    <w:p w14:paraId="1C78126D" w14:textId="77777777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4BC338" w14:textId="1C5958B0" w:rsidR="0018366A" w:rsidRDefault="0018366A"/>
    <w:p w14:paraId="48129CF4" w14:textId="0D1C1D00" w:rsidR="0018366A" w:rsidRDefault="0018366A"/>
    <w:p w14:paraId="0A91531C" w14:textId="042DFEF1" w:rsidR="0018366A" w:rsidRDefault="0018366A"/>
    <w:p w14:paraId="739A05A4" w14:textId="76D75737" w:rsidR="0018366A" w:rsidRDefault="0018366A"/>
    <w:p w14:paraId="3E39D5E3" w14:textId="4BCF3783" w:rsidR="0018366A" w:rsidRDefault="0018366A"/>
    <w:p w14:paraId="67917275" w14:textId="51E0D27C" w:rsidR="0018366A" w:rsidRDefault="0018366A"/>
    <w:p w14:paraId="38F7D309" w14:textId="1667E101" w:rsidR="0018366A" w:rsidRDefault="0018366A"/>
    <w:p w14:paraId="2A2FA9F3" w14:textId="019786CE" w:rsidR="0018366A" w:rsidRDefault="0018366A"/>
    <w:p w14:paraId="2D1B30CE" w14:textId="072C0982" w:rsidR="0018366A" w:rsidRDefault="0018366A"/>
    <w:p w14:paraId="3F7587D2" w14:textId="1AE85F57" w:rsidR="0018366A" w:rsidRDefault="0018366A"/>
    <w:p w14:paraId="5F9E58E2" w14:textId="58C4AC7E" w:rsidR="0018366A" w:rsidRDefault="0018366A"/>
    <w:p w14:paraId="0C1A482D" w14:textId="674F9720" w:rsidR="0018366A" w:rsidRDefault="0018366A"/>
    <w:p w14:paraId="736589FA" w14:textId="7CB1FCC1" w:rsidR="0018366A" w:rsidRDefault="0018366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46390" wp14:editId="7BA0BE84">
                <wp:simplePos x="0" y="0"/>
                <wp:positionH relativeFrom="column">
                  <wp:posOffset>-512618</wp:posOffset>
                </wp:positionH>
                <wp:positionV relativeFrom="paragraph">
                  <wp:posOffset>289445</wp:posOffset>
                </wp:positionV>
                <wp:extent cx="3039110" cy="3782290"/>
                <wp:effectExtent l="0" t="0" r="889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10" cy="378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15004" w14:textId="28A8E80D" w:rsidR="00681BB2" w:rsidRDefault="00681BB2" w:rsidP="00900566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  <w:t>Spirits/liqueurs</w:t>
                            </w:r>
                          </w:p>
                          <w:p w14:paraId="34292843" w14:textId="29FA6DC1" w:rsidR="00681BB2" w:rsidRDefault="00681BB2" w:rsidP="00900566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B62736" w14:textId="77777777" w:rsidR="00F613E0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Absolut Vodka</w:t>
                            </w:r>
                            <w:r w:rsidR="00F613E0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R25</w:t>
                            </w:r>
                          </w:p>
                          <w:p w14:paraId="07514FAC" w14:textId="3A17AA45" w:rsidR="00681BB2" w:rsidRPr="00681BB2" w:rsidRDefault="00F613E0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 xml:space="preserve">Smirnoff R20 </w:t>
                            </w:r>
                            <w:r w:rsidR="00681BB2" w:rsidRPr="00681BB2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</w:t>
                            </w:r>
                          </w:p>
                          <w:p w14:paraId="606CE8CA" w14:textId="1DF0B815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Bacardi Rum </w:t>
                            </w:r>
                            <w:r w:rsidR="00F613E0">
                              <w:rPr>
                                <w:rFonts w:ascii="Copperplate" w:hAnsi="Copperplate"/>
                                <w:lang w:val="en-US"/>
                              </w:rPr>
                              <w:t>R25</w:t>
                            </w:r>
                          </w:p>
                          <w:p w14:paraId="02EAD4E3" w14:textId="7DF28512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Spiced Bacardi</w:t>
                            </w:r>
                            <w:r w:rsidR="00F613E0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R20</w:t>
                            </w:r>
                          </w:p>
                          <w:p w14:paraId="5D6B593A" w14:textId="4F6CF133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Tanqueray</w:t>
                            </w:r>
                            <w:r w:rsidR="00F613E0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Gin R25</w:t>
                            </w:r>
                          </w:p>
                          <w:p w14:paraId="59414D2F" w14:textId="0CC41E46" w:rsidR="00F613E0" w:rsidRDefault="00F613E0" w:rsidP="00F613E0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Fiddler’s Gin R28</w:t>
                            </w:r>
                          </w:p>
                          <w:p w14:paraId="5ACA1807" w14:textId="610C6329" w:rsidR="003D1B08" w:rsidRDefault="003D1B08" w:rsidP="00F613E0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Gordon’s Gin R20</w:t>
                            </w:r>
                          </w:p>
                          <w:p w14:paraId="317AF327" w14:textId="76FA4F8A" w:rsidR="00681BB2" w:rsidRPr="00681BB2" w:rsidRDefault="00681BB2" w:rsidP="00F613E0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Bells</w:t>
                            </w:r>
                            <w:r w:rsidR="00F613E0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R20</w:t>
                            </w:r>
                          </w:p>
                          <w:p w14:paraId="52C9360E" w14:textId="4F524AD1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Jameson</w:t>
                            </w:r>
                            <w:r w:rsidR="00F613E0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R35</w:t>
                            </w:r>
                          </w:p>
                          <w:p w14:paraId="4A1A78C2" w14:textId="587209C1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Glenlivet </w:t>
                            </w:r>
                            <w:r w:rsidRPr="00681BB2">
                              <w:rPr>
                                <w:rFonts w:ascii="Copperplate" w:hAnsi="Copperplate"/>
                                <w:sz w:val="21"/>
                                <w:szCs w:val="21"/>
                                <w:lang w:val="en-US"/>
                              </w:rPr>
                              <w:t>Single Malt 12yrs</w:t>
                            </w:r>
                            <w:r w:rsidR="00F613E0">
                              <w:rPr>
                                <w:rFonts w:ascii="Copperplate" w:hAnsi="Copperplate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F613E0" w:rsidRPr="00F613E0">
                              <w:rPr>
                                <w:rFonts w:ascii="Copperplate" w:hAnsi="Copperplate"/>
                                <w:lang w:val="en-US"/>
                              </w:rPr>
                              <w:t>R50</w:t>
                            </w:r>
                            <w:r>
                              <w:rPr>
                                <w:rFonts w:ascii="Copperplate" w:hAnsi="Copperplate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1A75C6DD" w14:textId="0412DCF3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proofErr w:type="spellStart"/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Olof</w:t>
                            </w:r>
                            <w:r w:rsidR="00F613E0">
                              <w:rPr>
                                <w:rFonts w:ascii="Copperplate" w:hAnsi="Copperplate"/>
                                <w:lang w:val="en-US"/>
                              </w:rPr>
                              <w:t>berg</w:t>
                            </w:r>
                            <w:proofErr w:type="spellEnd"/>
                            <w:r w:rsidR="00F613E0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Brandy R20</w:t>
                            </w:r>
                          </w:p>
                          <w:p w14:paraId="2D32D809" w14:textId="05856179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Grappa</w:t>
                            </w:r>
                            <w:r w:rsidR="00F613E0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</w:t>
                            </w:r>
                            <w:r w:rsidR="001A42DE">
                              <w:rPr>
                                <w:rFonts w:ascii="Copperplate" w:hAnsi="Copperplate"/>
                                <w:lang w:val="en-US"/>
                              </w:rPr>
                              <w:t>40</w:t>
                            </w:r>
                          </w:p>
                          <w:p w14:paraId="761AB052" w14:textId="55A6DB81" w:rsidR="00E36F78" w:rsidRDefault="00E36F78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Jagermeister</w:t>
                            </w:r>
                            <w:proofErr w:type="spellEnd"/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R30</w:t>
                            </w:r>
                          </w:p>
                          <w:p w14:paraId="09312999" w14:textId="2574E95A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Campari</w:t>
                            </w:r>
                            <w:r w:rsidR="00F613E0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R32</w:t>
                            </w:r>
                          </w:p>
                          <w:p w14:paraId="1128F89E" w14:textId="173FE0B7" w:rsidR="00F613E0" w:rsidRDefault="00F613E0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El Jimador Gold Tequila R32</w:t>
                            </w:r>
                          </w:p>
                          <w:p w14:paraId="0C229110" w14:textId="726ECF88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Martini Rosso, Vermouth</w:t>
                            </w:r>
                            <w:r w:rsidR="00F613E0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R20</w:t>
                            </w:r>
                          </w:p>
                          <w:p w14:paraId="1FC0803D" w14:textId="1A362122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Limoncello</w:t>
                            </w:r>
                            <w:r w:rsidR="00F613E0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R30</w:t>
                            </w:r>
                          </w:p>
                          <w:p w14:paraId="0DE5A428" w14:textId="3F9F8CC5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Kahlua</w:t>
                            </w:r>
                            <w:r w:rsidR="00F613E0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R28</w:t>
                            </w:r>
                          </w:p>
                          <w:p w14:paraId="103BF6AB" w14:textId="04155AEC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proofErr w:type="spellStart"/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Amarula</w:t>
                            </w:r>
                            <w:proofErr w:type="spellEnd"/>
                            <w:r w:rsidR="00F613E0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R20</w:t>
                            </w:r>
                          </w:p>
                          <w:p w14:paraId="4CBE22CF" w14:textId="089C8AD3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Frangelico</w:t>
                            </w:r>
                            <w:r w:rsidR="00F613E0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R20</w:t>
                            </w:r>
                          </w:p>
                          <w:p w14:paraId="788678EC" w14:textId="48A004B4" w:rsidR="00F613E0" w:rsidRPr="00681BB2" w:rsidRDefault="00F613E0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>Contreau</w:t>
                            </w:r>
                            <w:proofErr w:type="spellEnd"/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R38</w:t>
                            </w:r>
                          </w:p>
                          <w:p w14:paraId="55F82911" w14:textId="56A8AC93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46390" id="Text Box 5" o:spid="_x0000_s1029" type="#_x0000_t202" style="position:absolute;margin-left:-40.35pt;margin-top:22.8pt;width:239.3pt;height:297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" fillcolor="white [3201]" strokeweight=".5pt">
                <v:textbox>
                  <w:txbxContent>
                    <w:p w14:paraId="23015004" w14:textId="28A8E80D" w:rsidR="00681BB2" w:rsidRDefault="00681BB2" w:rsidP="00900566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  <w:t>Spirits/liqueurs</w:t>
                      </w:r>
                    </w:p>
                    <w:p w14:paraId="34292843" w14:textId="29FA6DC1" w:rsidR="00681BB2" w:rsidRDefault="00681BB2" w:rsidP="00900566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  <w:p w14:paraId="3BB62736" w14:textId="77777777" w:rsidR="00F613E0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Absolut Vodka</w:t>
                      </w:r>
                      <w:r w:rsidR="00F613E0">
                        <w:rPr>
                          <w:rFonts w:ascii="Copperplate" w:hAnsi="Copperplate"/>
                          <w:lang w:val="en-US"/>
                        </w:rPr>
                        <w:t xml:space="preserve"> R25</w:t>
                      </w:r>
                    </w:p>
                    <w:p w14:paraId="07514FAC" w14:textId="3A17AA45" w:rsidR="00681BB2" w:rsidRPr="00681BB2" w:rsidRDefault="00F613E0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lang w:val="en-US"/>
                        </w:rPr>
                        <w:t xml:space="preserve">Smirnoff R20 </w:t>
                      </w:r>
                      <w:r w:rsidR="00681BB2" w:rsidRPr="00681BB2">
                        <w:rPr>
                          <w:rFonts w:ascii="Copperplate" w:hAnsi="Copperplate"/>
                          <w:lang w:val="en-US"/>
                        </w:rPr>
                        <w:t xml:space="preserve"> </w:t>
                      </w:r>
                    </w:p>
                    <w:p w14:paraId="606CE8CA" w14:textId="1DF0B815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 xml:space="preserve">Bacardi Rum </w:t>
                      </w:r>
                      <w:r w:rsidR="00F613E0">
                        <w:rPr>
                          <w:rFonts w:ascii="Copperplate" w:hAnsi="Copperplate"/>
                          <w:lang w:val="en-US"/>
                        </w:rPr>
                        <w:t>R25</w:t>
                      </w:r>
                    </w:p>
                    <w:p w14:paraId="02EAD4E3" w14:textId="7DF28512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Spiced Bacardi</w:t>
                      </w:r>
                      <w:r w:rsidR="00F613E0">
                        <w:rPr>
                          <w:rFonts w:ascii="Copperplate" w:hAnsi="Copperplate"/>
                          <w:lang w:val="en-US"/>
                        </w:rPr>
                        <w:t xml:space="preserve"> R20</w:t>
                      </w:r>
                    </w:p>
                    <w:p w14:paraId="5D6B593A" w14:textId="4F6CF133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Tanqueray</w:t>
                      </w:r>
                      <w:r w:rsidR="00F613E0">
                        <w:rPr>
                          <w:rFonts w:ascii="Copperplate" w:hAnsi="Copperplate"/>
                          <w:lang w:val="en-US"/>
                        </w:rPr>
                        <w:t xml:space="preserve"> Gin R25</w:t>
                      </w:r>
                    </w:p>
                    <w:p w14:paraId="59414D2F" w14:textId="0CC41E46" w:rsidR="00F613E0" w:rsidRDefault="00F613E0" w:rsidP="00F613E0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lang w:val="en-US"/>
                        </w:rPr>
                        <w:t>Fiddler’s Gin R28</w:t>
                      </w:r>
                    </w:p>
                    <w:p w14:paraId="5ACA1807" w14:textId="610C6329" w:rsidR="003D1B08" w:rsidRDefault="003D1B08" w:rsidP="00F613E0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lang w:val="en-US"/>
                        </w:rPr>
                        <w:t>Gordon’s Gin R20</w:t>
                      </w:r>
                    </w:p>
                    <w:p w14:paraId="317AF327" w14:textId="76FA4F8A" w:rsidR="00681BB2" w:rsidRPr="00681BB2" w:rsidRDefault="00681BB2" w:rsidP="00F613E0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Bells</w:t>
                      </w:r>
                      <w:r w:rsidR="00F613E0">
                        <w:rPr>
                          <w:rFonts w:ascii="Copperplate" w:hAnsi="Copperplate"/>
                          <w:lang w:val="en-US"/>
                        </w:rPr>
                        <w:t xml:space="preserve"> R20</w:t>
                      </w:r>
                    </w:p>
                    <w:p w14:paraId="52C9360E" w14:textId="4F524AD1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Jameson</w:t>
                      </w:r>
                      <w:r w:rsidR="00F613E0">
                        <w:rPr>
                          <w:rFonts w:ascii="Copperplate" w:hAnsi="Copperplate"/>
                          <w:lang w:val="en-US"/>
                        </w:rPr>
                        <w:t xml:space="preserve"> R35</w:t>
                      </w:r>
                    </w:p>
                    <w:p w14:paraId="4A1A78C2" w14:textId="587209C1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 xml:space="preserve">Glenlivet </w:t>
                      </w:r>
                      <w:r w:rsidRPr="00681BB2">
                        <w:rPr>
                          <w:rFonts w:ascii="Copperplate" w:hAnsi="Copperplate"/>
                          <w:sz w:val="21"/>
                          <w:szCs w:val="21"/>
                          <w:lang w:val="en-US"/>
                        </w:rPr>
                        <w:t>Single Malt 12yrs</w:t>
                      </w:r>
                      <w:r w:rsidR="00F613E0">
                        <w:rPr>
                          <w:rFonts w:ascii="Copperplate" w:hAnsi="Copperplate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F613E0" w:rsidRPr="00F613E0">
                        <w:rPr>
                          <w:rFonts w:ascii="Copperplate" w:hAnsi="Copperplate"/>
                          <w:lang w:val="en-US"/>
                        </w:rPr>
                        <w:t>R50</w:t>
                      </w:r>
                      <w:r>
                        <w:rPr>
                          <w:rFonts w:ascii="Copperplate" w:hAnsi="Copperplate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1A75C6DD" w14:textId="0412DCF3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proofErr w:type="spellStart"/>
                      <w:r w:rsidRPr="00681BB2">
                        <w:rPr>
                          <w:rFonts w:ascii="Copperplate" w:hAnsi="Copperplate"/>
                          <w:lang w:val="en-US"/>
                        </w:rPr>
                        <w:t>Olof</w:t>
                      </w:r>
                      <w:r w:rsidR="00F613E0">
                        <w:rPr>
                          <w:rFonts w:ascii="Copperplate" w:hAnsi="Copperplate"/>
                          <w:lang w:val="en-US"/>
                        </w:rPr>
                        <w:t>berg</w:t>
                      </w:r>
                      <w:proofErr w:type="spellEnd"/>
                      <w:r w:rsidR="00F613E0">
                        <w:rPr>
                          <w:rFonts w:ascii="Copperplate" w:hAnsi="Copperplate"/>
                          <w:lang w:val="en-US"/>
                        </w:rPr>
                        <w:t xml:space="preserve"> Brandy R20</w:t>
                      </w:r>
                    </w:p>
                    <w:p w14:paraId="2D32D809" w14:textId="05856179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Grappa</w:t>
                      </w:r>
                      <w:r w:rsidR="00F613E0">
                        <w:rPr>
                          <w:rFonts w:ascii="Copperplate" w:hAnsi="Copperplate"/>
                          <w:lang w:val="en-US"/>
                        </w:rPr>
                        <w:t xml:space="preserve"> R</w:t>
                      </w:r>
                      <w:r w:rsidR="001A42DE">
                        <w:rPr>
                          <w:rFonts w:ascii="Copperplate" w:hAnsi="Copperplate"/>
                          <w:lang w:val="en-US"/>
                        </w:rPr>
                        <w:t>40</w:t>
                      </w:r>
                    </w:p>
                    <w:p w14:paraId="761AB052" w14:textId="55A6DB81" w:rsidR="00E36F78" w:rsidRDefault="00E36F78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pperplate" w:hAnsi="Copperplate"/>
                          <w:lang w:val="en-US"/>
                        </w:rPr>
                        <w:t>Jagermeister</w:t>
                      </w:r>
                      <w:proofErr w:type="spellEnd"/>
                      <w:r>
                        <w:rPr>
                          <w:rFonts w:ascii="Copperplate" w:hAnsi="Copperplate"/>
                          <w:lang w:val="en-US"/>
                        </w:rPr>
                        <w:t xml:space="preserve"> R30</w:t>
                      </w:r>
                    </w:p>
                    <w:p w14:paraId="09312999" w14:textId="2574E95A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lang w:val="en-US"/>
                        </w:rPr>
                        <w:t>Campari</w:t>
                      </w:r>
                      <w:r w:rsidR="00F613E0">
                        <w:rPr>
                          <w:rFonts w:ascii="Copperplate" w:hAnsi="Copperplate"/>
                          <w:lang w:val="en-US"/>
                        </w:rPr>
                        <w:t xml:space="preserve"> R32</w:t>
                      </w:r>
                    </w:p>
                    <w:p w14:paraId="1128F89E" w14:textId="173FE0B7" w:rsidR="00F613E0" w:rsidRDefault="00F613E0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lang w:val="en-US"/>
                        </w:rPr>
                        <w:t>El Jimador Gold Tequila R32</w:t>
                      </w:r>
                    </w:p>
                    <w:p w14:paraId="0C229110" w14:textId="726ECF88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lang w:val="en-US"/>
                        </w:rPr>
                        <w:t>Martini Rosso, Vermouth</w:t>
                      </w:r>
                      <w:r w:rsidR="00F613E0">
                        <w:rPr>
                          <w:rFonts w:ascii="Copperplate" w:hAnsi="Copperplate"/>
                          <w:lang w:val="en-US"/>
                        </w:rPr>
                        <w:t xml:space="preserve"> R20</w:t>
                      </w:r>
                    </w:p>
                    <w:p w14:paraId="1FC0803D" w14:textId="1A362122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Limoncello</w:t>
                      </w:r>
                      <w:r w:rsidR="00F613E0">
                        <w:rPr>
                          <w:rFonts w:ascii="Copperplate" w:hAnsi="Copperplate"/>
                          <w:lang w:val="en-US"/>
                        </w:rPr>
                        <w:t xml:space="preserve"> R30</w:t>
                      </w:r>
                    </w:p>
                    <w:p w14:paraId="0DE5A428" w14:textId="3F9F8CC5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Kahlua</w:t>
                      </w:r>
                      <w:r w:rsidR="00F613E0">
                        <w:rPr>
                          <w:rFonts w:ascii="Copperplate" w:hAnsi="Copperplate"/>
                          <w:lang w:val="en-US"/>
                        </w:rPr>
                        <w:t xml:space="preserve"> R28</w:t>
                      </w:r>
                    </w:p>
                    <w:p w14:paraId="103BF6AB" w14:textId="04155AEC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proofErr w:type="spellStart"/>
                      <w:r w:rsidRPr="00681BB2">
                        <w:rPr>
                          <w:rFonts w:ascii="Copperplate" w:hAnsi="Copperplate"/>
                          <w:lang w:val="en-US"/>
                        </w:rPr>
                        <w:t>Amarula</w:t>
                      </w:r>
                      <w:proofErr w:type="spellEnd"/>
                      <w:r w:rsidR="00F613E0">
                        <w:rPr>
                          <w:rFonts w:ascii="Copperplate" w:hAnsi="Copperplate"/>
                          <w:lang w:val="en-US"/>
                        </w:rPr>
                        <w:t xml:space="preserve"> R20</w:t>
                      </w:r>
                    </w:p>
                    <w:p w14:paraId="4CBE22CF" w14:textId="089C8AD3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lang w:val="en-US"/>
                        </w:rPr>
                        <w:t>Frangelico</w:t>
                      </w:r>
                      <w:r w:rsidR="00F613E0">
                        <w:rPr>
                          <w:rFonts w:ascii="Copperplate" w:hAnsi="Copperplate"/>
                          <w:lang w:val="en-US"/>
                        </w:rPr>
                        <w:t xml:space="preserve"> R20</w:t>
                      </w:r>
                    </w:p>
                    <w:p w14:paraId="788678EC" w14:textId="48A004B4" w:rsidR="00F613E0" w:rsidRPr="00681BB2" w:rsidRDefault="00F613E0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pperplate" w:hAnsi="Copperplate"/>
                          <w:lang w:val="en-US"/>
                        </w:rPr>
                        <w:t>Contreau</w:t>
                      </w:r>
                      <w:proofErr w:type="spellEnd"/>
                      <w:r>
                        <w:rPr>
                          <w:rFonts w:ascii="Copperplate" w:hAnsi="Copperplate"/>
                          <w:lang w:val="en-US"/>
                        </w:rPr>
                        <w:t xml:space="preserve"> R38</w:t>
                      </w:r>
                    </w:p>
                    <w:p w14:paraId="55F82911" w14:textId="56A8AC93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15CD7F" w14:textId="7C795F8B" w:rsidR="0018366A" w:rsidRDefault="0018366A"/>
    <w:p w14:paraId="5753529A" w14:textId="3294C892" w:rsidR="0018366A" w:rsidRDefault="0018366A"/>
    <w:p w14:paraId="10DF4EBA" w14:textId="61DBE632" w:rsidR="0018366A" w:rsidRDefault="0018366A"/>
    <w:p w14:paraId="4C1B07F2" w14:textId="440CAB73" w:rsidR="0018366A" w:rsidRDefault="0018366A"/>
    <w:p w14:paraId="351A4121" w14:textId="4B416D79" w:rsidR="0018366A" w:rsidRDefault="0018366A"/>
    <w:p w14:paraId="281196AC" w14:textId="45CE048C" w:rsidR="0018366A" w:rsidRDefault="0018366A"/>
    <w:p w14:paraId="0B915451" w14:textId="1CB2CA53" w:rsidR="0018366A" w:rsidRDefault="0090056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17307" wp14:editId="482BE38D">
                <wp:simplePos x="0" y="0"/>
                <wp:positionH relativeFrom="column">
                  <wp:posOffset>2922905</wp:posOffset>
                </wp:positionH>
                <wp:positionV relativeFrom="paragraph">
                  <wp:posOffset>109220</wp:posOffset>
                </wp:positionV>
                <wp:extent cx="3039110" cy="2160905"/>
                <wp:effectExtent l="0" t="0" r="889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10" cy="2160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C20D8" w14:textId="16BBF715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  <w:t>Beers/ciders</w:t>
                            </w:r>
                          </w:p>
                          <w:p w14:paraId="19272881" w14:textId="64A44D9E" w:rsid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38D5E5" w14:textId="0EF8EA2B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Old harbour Lager</w:t>
                            </w: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R50</w:t>
                            </w:r>
                          </w:p>
                          <w:p w14:paraId="1B047F65" w14:textId="2CA0359E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Black label</w:t>
                            </w: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R30</w:t>
                            </w:r>
                          </w:p>
                          <w:p w14:paraId="340AF5ED" w14:textId="34C2159A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Castle Light</w:t>
                            </w: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R30</w:t>
                            </w:r>
                          </w:p>
                          <w:p w14:paraId="27AB3AA1" w14:textId="7964DEE4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Folk &amp; Goode IPA</w:t>
                            </w: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R5</w:t>
                            </w:r>
                            <w:r w:rsidR="00AE3935">
                              <w:rPr>
                                <w:rFonts w:ascii="Copperplate" w:hAnsi="Copperplate"/>
                                <w:lang w:val="en-US"/>
                              </w:rPr>
                              <w:t>0</w:t>
                            </w:r>
                          </w:p>
                          <w:p w14:paraId="6DB6ABBC" w14:textId="2211E5AC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Savannah</w:t>
                            </w: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Dry R35</w:t>
                            </w:r>
                          </w:p>
                          <w:p w14:paraId="320303BC" w14:textId="121DCB16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Hunters dry</w:t>
                            </w: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R35</w:t>
                            </w:r>
                          </w:p>
                          <w:p w14:paraId="5E29D6C1" w14:textId="3ADC90F7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Brutal Fruit</w:t>
                            </w:r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R35</w:t>
                            </w:r>
                          </w:p>
                          <w:p w14:paraId="02E24599" w14:textId="62A0002A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Heineken non </w:t>
                            </w:r>
                            <w:proofErr w:type="spellStart"/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alc</w:t>
                            </w:r>
                            <w:proofErr w:type="spellEnd"/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R3</w:t>
                            </w:r>
                            <w:r w:rsidR="00AE3935">
                              <w:rPr>
                                <w:rFonts w:ascii="Copperplate" w:hAnsi="Copperplate"/>
                                <w:lang w:val="en-US"/>
                              </w:rPr>
                              <w:t>5</w:t>
                            </w:r>
                          </w:p>
                          <w:p w14:paraId="3393E2F5" w14:textId="11BCD412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 xml:space="preserve">Savannah Lemon – Non </w:t>
                            </w:r>
                            <w:proofErr w:type="spellStart"/>
                            <w:r w:rsidRPr="00681BB2">
                              <w:rPr>
                                <w:rFonts w:ascii="Copperplate" w:hAnsi="Copperplate"/>
                                <w:lang w:val="en-US"/>
                              </w:rPr>
                              <w:t>Alc</w:t>
                            </w:r>
                            <w:proofErr w:type="spellEnd"/>
                            <w:r>
                              <w:rPr>
                                <w:rFonts w:ascii="Copperplate" w:hAnsi="Copperplate"/>
                                <w:lang w:val="en-US"/>
                              </w:rPr>
                              <w:t xml:space="preserve"> R35</w:t>
                            </w:r>
                          </w:p>
                          <w:p w14:paraId="76106892" w14:textId="77777777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lang w:val="en-US"/>
                              </w:rPr>
                            </w:pPr>
                          </w:p>
                          <w:p w14:paraId="35F957F3" w14:textId="77777777" w:rsidR="00681BB2" w:rsidRPr="00681BB2" w:rsidRDefault="00681BB2" w:rsidP="00681BB2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7307" id="Text Box 6" o:spid="_x0000_s1030" type="#_x0000_t202" style="position:absolute;margin-left:230.15pt;margin-top:8.6pt;width:239.3pt;height:170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" fillcolor="white [3201]" strokeweight=".5pt">
                <v:textbox>
                  <w:txbxContent>
                    <w:p w14:paraId="055C20D8" w14:textId="16BBF715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  <w:t>Beers/ciders</w:t>
                      </w:r>
                    </w:p>
                    <w:p w14:paraId="19272881" w14:textId="64A44D9E" w:rsidR="00681BB2" w:rsidRDefault="00681BB2" w:rsidP="00681BB2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  <w:p w14:paraId="6E38D5E5" w14:textId="0EF8EA2B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Old harbour Lager</w:t>
                      </w:r>
                      <w:r>
                        <w:rPr>
                          <w:rFonts w:ascii="Copperplate" w:hAnsi="Copperplate"/>
                          <w:lang w:val="en-US"/>
                        </w:rPr>
                        <w:t xml:space="preserve"> R50</w:t>
                      </w:r>
                    </w:p>
                    <w:p w14:paraId="1B047F65" w14:textId="2CA0359E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Black label</w:t>
                      </w:r>
                      <w:r>
                        <w:rPr>
                          <w:rFonts w:ascii="Copperplate" w:hAnsi="Copperplate"/>
                          <w:lang w:val="en-US"/>
                        </w:rPr>
                        <w:t xml:space="preserve"> R30</w:t>
                      </w:r>
                    </w:p>
                    <w:p w14:paraId="340AF5ED" w14:textId="34C2159A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Castle Light</w:t>
                      </w:r>
                      <w:r>
                        <w:rPr>
                          <w:rFonts w:ascii="Copperplate" w:hAnsi="Copperplate"/>
                          <w:lang w:val="en-US"/>
                        </w:rPr>
                        <w:t xml:space="preserve"> R30</w:t>
                      </w:r>
                    </w:p>
                    <w:p w14:paraId="27AB3AA1" w14:textId="7964DEE4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Folk &amp; Goode IPA</w:t>
                      </w:r>
                      <w:r>
                        <w:rPr>
                          <w:rFonts w:ascii="Copperplate" w:hAnsi="Copperplate"/>
                          <w:lang w:val="en-US"/>
                        </w:rPr>
                        <w:t xml:space="preserve"> R5</w:t>
                      </w:r>
                      <w:r w:rsidR="00AE3935">
                        <w:rPr>
                          <w:rFonts w:ascii="Copperplate" w:hAnsi="Copperplate"/>
                          <w:lang w:val="en-US"/>
                        </w:rPr>
                        <w:t>0</w:t>
                      </w:r>
                    </w:p>
                    <w:p w14:paraId="6DB6ABBC" w14:textId="2211E5AC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Savannah</w:t>
                      </w:r>
                      <w:r>
                        <w:rPr>
                          <w:rFonts w:ascii="Copperplate" w:hAnsi="Copperplate"/>
                          <w:lang w:val="en-US"/>
                        </w:rPr>
                        <w:t xml:space="preserve"> Dry R35</w:t>
                      </w:r>
                    </w:p>
                    <w:p w14:paraId="320303BC" w14:textId="121DCB16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Hunters dry</w:t>
                      </w:r>
                      <w:r>
                        <w:rPr>
                          <w:rFonts w:ascii="Copperplate" w:hAnsi="Copperplate"/>
                          <w:lang w:val="en-US"/>
                        </w:rPr>
                        <w:t xml:space="preserve"> R35</w:t>
                      </w:r>
                    </w:p>
                    <w:p w14:paraId="5E29D6C1" w14:textId="3ADC90F7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>Brutal Fruit</w:t>
                      </w:r>
                      <w:r>
                        <w:rPr>
                          <w:rFonts w:ascii="Copperplate" w:hAnsi="Copperplate"/>
                          <w:lang w:val="en-US"/>
                        </w:rPr>
                        <w:t xml:space="preserve"> R35</w:t>
                      </w:r>
                    </w:p>
                    <w:p w14:paraId="02E24599" w14:textId="62A0002A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 xml:space="preserve">Heineken non </w:t>
                      </w:r>
                      <w:proofErr w:type="spellStart"/>
                      <w:r w:rsidRPr="00681BB2">
                        <w:rPr>
                          <w:rFonts w:ascii="Copperplate" w:hAnsi="Copperplate"/>
                          <w:lang w:val="en-US"/>
                        </w:rPr>
                        <w:t>alc</w:t>
                      </w:r>
                      <w:proofErr w:type="spellEnd"/>
                      <w:r>
                        <w:rPr>
                          <w:rFonts w:ascii="Copperplate" w:hAnsi="Copperplate"/>
                          <w:lang w:val="en-US"/>
                        </w:rPr>
                        <w:t xml:space="preserve"> R3</w:t>
                      </w:r>
                      <w:r w:rsidR="00AE3935">
                        <w:rPr>
                          <w:rFonts w:ascii="Copperplate" w:hAnsi="Copperplate"/>
                          <w:lang w:val="en-US"/>
                        </w:rPr>
                        <w:t>5</w:t>
                      </w:r>
                    </w:p>
                    <w:p w14:paraId="3393E2F5" w14:textId="11BCD412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  <w:r w:rsidRPr="00681BB2">
                        <w:rPr>
                          <w:rFonts w:ascii="Copperplate" w:hAnsi="Copperplate"/>
                          <w:lang w:val="en-US"/>
                        </w:rPr>
                        <w:t xml:space="preserve">Savannah Lemon – Non </w:t>
                      </w:r>
                      <w:proofErr w:type="spellStart"/>
                      <w:r w:rsidRPr="00681BB2">
                        <w:rPr>
                          <w:rFonts w:ascii="Copperplate" w:hAnsi="Copperplate"/>
                          <w:lang w:val="en-US"/>
                        </w:rPr>
                        <w:t>Alc</w:t>
                      </w:r>
                      <w:proofErr w:type="spellEnd"/>
                      <w:r>
                        <w:rPr>
                          <w:rFonts w:ascii="Copperplate" w:hAnsi="Copperplate"/>
                          <w:lang w:val="en-US"/>
                        </w:rPr>
                        <w:t xml:space="preserve"> R35</w:t>
                      </w:r>
                    </w:p>
                    <w:p w14:paraId="76106892" w14:textId="77777777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lang w:val="en-US"/>
                        </w:rPr>
                      </w:pPr>
                    </w:p>
                    <w:p w14:paraId="35F957F3" w14:textId="77777777" w:rsidR="00681BB2" w:rsidRPr="00681BB2" w:rsidRDefault="00681BB2" w:rsidP="00681BB2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C1E579" w14:textId="5F8D0E86" w:rsidR="0018366A" w:rsidRDefault="0018366A"/>
    <w:p w14:paraId="41731407" w14:textId="76D43937" w:rsidR="0018366A" w:rsidRDefault="0018366A"/>
    <w:p w14:paraId="46A3E9AB" w14:textId="1948142C" w:rsidR="0018366A" w:rsidRDefault="0018366A"/>
    <w:p w14:paraId="7D3AA7A9" w14:textId="4E3EE9C4" w:rsidR="0018366A" w:rsidRDefault="0018366A"/>
    <w:p w14:paraId="5E9AE948" w14:textId="77F44A44" w:rsidR="0018366A" w:rsidRDefault="0018366A"/>
    <w:p w14:paraId="71D20E1B" w14:textId="2274284F" w:rsidR="0018366A" w:rsidRDefault="0018366A"/>
    <w:p w14:paraId="5D3B13F9" w14:textId="3E7A16EB" w:rsidR="0018366A" w:rsidRDefault="0018366A"/>
    <w:p w14:paraId="6CCDF894" w14:textId="34C64359" w:rsidR="0018366A" w:rsidRDefault="0018366A"/>
    <w:p w14:paraId="3512714B" w14:textId="1F911A6C" w:rsidR="0018366A" w:rsidRDefault="0018366A"/>
    <w:p w14:paraId="1CAF6259" w14:textId="0F5CC441" w:rsidR="0018366A" w:rsidRDefault="0018366A"/>
    <w:p w14:paraId="74E1B5DF" w14:textId="533A814E" w:rsidR="0018366A" w:rsidRDefault="0018366A">
      <w:ins w:id="1" w:author="Microsoft Office User" w:date="2022-06-02T18:35:00Z">
        <w:r>
          <w:rPr>
            <w:rFonts w:ascii="Zapfino" w:eastAsia="Hiragino Kaku Gothic Std W8" w:hAnsi="Zapfino" w:cs="Krungthep"/>
            <w:noProof/>
            <w:sz w:val="72"/>
            <w:szCs w:val="72"/>
          </w:rPr>
          <w:drawing>
            <wp:anchor distT="0" distB="0" distL="114300" distR="114300" simplePos="0" relativeHeight="251669504" behindDoc="1" locked="0" layoutInCell="1" allowOverlap="1" wp14:anchorId="067F7DA8" wp14:editId="69993555">
              <wp:simplePos x="0" y="0"/>
              <wp:positionH relativeFrom="column">
                <wp:posOffset>141605</wp:posOffset>
              </wp:positionH>
              <wp:positionV relativeFrom="paragraph">
                <wp:posOffset>-515504</wp:posOffset>
              </wp:positionV>
              <wp:extent cx="5492750" cy="925195"/>
              <wp:effectExtent l="0" t="0" r="6350" b="1905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 rotWithShape="1"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5653" r="3921" b="41961"/>
                      <a:stretch/>
                    </pic:blipFill>
                    <pic:spPr bwMode="auto">
                      <a:xfrm>
                        <a:off x="0" y="0"/>
                        <a:ext cx="5492750" cy="92519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4EA6CE97" w14:textId="70505A35" w:rsidR="0018366A" w:rsidRDefault="0018366A"/>
    <w:p w14:paraId="55A19DE9" w14:textId="3433DAD2" w:rsidR="0018366A" w:rsidRDefault="0018366A"/>
    <w:p w14:paraId="1859AC5F" w14:textId="77777777" w:rsidR="0018366A" w:rsidRPr="00341C9E" w:rsidRDefault="0018366A" w:rsidP="0018366A">
      <w:pPr>
        <w:jc w:val="center"/>
        <w:rPr>
          <w:rFonts w:ascii="Copperplate" w:eastAsia="Hiragino Kaku Gothic Std W8" w:hAnsi="Copperplate" w:cs="Al Tarikh"/>
          <w:sz w:val="52"/>
          <w:szCs w:val="52"/>
        </w:rPr>
      </w:pPr>
      <w:r w:rsidRPr="00341C9E">
        <w:rPr>
          <w:rFonts w:ascii="Copperplate" w:eastAsia="Hiragino Kaku Gothic Std W8" w:hAnsi="Copperplate" w:cs="Al Tarikh"/>
          <w:sz w:val="52"/>
          <w:szCs w:val="52"/>
        </w:rPr>
        <w:t>ABALONE &amp; WINE RESTAURANT</w:t>
      </w:r>
    </w:p>
    <w:p w14:paraId="4336756E" w14:textId="77777777" w:rsidR="0018366A" w:rsidRDefault="0018366A" w:rsidP="0018366A">
      <w:pPr>
        <w:jc w:val="center"/>
        <w:rPr>
          <w:rFonts w:ascii="Copperplate" w:eastAsia="Hiragino Kaku Gothic Std W8" w:hAnsi="Copperplate" w:cs="Krungthep"/>
          <w:sz w:val="32"/>
          <w:szCs w:val="32"/>
        </w:rPr>
      </w:pPr>
    </w:p>
    <w:p w14:paraId="445E88B3" w14:textId="1B43CA4A" w:rsidR="0018366A" w:rsidRDefault="0018366A" w:rsidP="0018366A">
      <w:pPr>
        <w:jc w:val="center"/>
      </w:pPr>
      <w:r w:rsidRPr="00C46044">
        <w:rPr>
          <w:rFonts w:ascii="Copperplate" w:eastAsia="Hiragino Kaku Gothic Std W8" w:hAnsi="Copperplate" w:cs="Krungthep"/>
          <w:sz w:val="28"/>
          <w:szCs w:val="28"/>
          <w:u w:val="single"/>
        </w:rPr>
        <w:t>Method Cap Classique | Bubbles</w:t>
      </w:r>
    </w:p>
    <w:p w14:paraId="14BA62ED" w14:textId="77777777" w:rsidR="0018366A" w:rsidRDefault="0018366A"/>
    <w:p w14:paraId="23F1B586" w14:textId="58BB1D4C" w:rsidR="0018366A" w:rsidRDefault="0018366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D1F53" wp14:editId="7ACFF179">
                <wp:simplePos x="0" y="0"/>
                <wp:positionH relativeFrom="column">
                  <wp:posOffset>27305</wp:posOffset>
                </wp:positionH>
                <wp:positionV relativeFrom="paragraph">
                  <wp:posOffset>74930</wp:posOffset>
                </wp:positionV>
                <wp:extent cx="1828800" cy="648000"/>
                <wp:effectExtent l="0" t="0" r="12065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48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059DE" w14:textId="507B6B66" w:rsidR="0018366A" w:rsidRPr="00341C9E" w:rsidRDefault="0018366A" w:rsidP="0018366A">
                            <w:pPr>
                              <w:rPr>
                                <w:rFonts w:ascii="Copperplate" w:eastAsia="Hiragino Kaku Gothic Std W8" w:hAnsi="Copperplate" w:cs="Krungthep"/>
                                <w:sz w:val="28"/>
                                <w:szCs w:val="28"/>
                              </w:rPr>
                            </w:pPr>
                            <w:r w:rsidRPr="00341C9E">
                              <w:rPr>
                                <w:rFonts w:ascii="Copperplate" w:eastAsia="Hiragino Kaku Gothic Std W8" w:hAnsi="Copperplate" w:cs="Krungthep"/>
                                <w:sz w:val="28"/>
                                <w:szCs w:val="28"/>
                              </w:rPr>
                              <w:t xml:space="preserve">Benguela Cove, Cuvee 58           </w:t>
                            </w:r>
                            <w:r>
                              <w:rPr>
                                <w:rFonts w:ascii="Copperplate" w:eastAsia="Hiragino Kaku Gothic Std W8" w:hAnsi="Copperplate" w:cs="Krungthep"/>
                                <w:sz w:val="28"/>
                                <w:szCs w:val="28"/>
                              </w:rPr>
                              <w:t>R2</w:t>
                            </w:r>
                            <w:r w:rsidR="009B6D0D">
                              <w:rPr>
                                <w:rFonts w:ascii="Copperplate" w:eastAsia="Hiragino Kaku Gothic Std W8" w:hAnsi="Copperplate" w:cs="Krungthep"/>
                                <w:sz w:val="28"/>
                                <w:szCs w:val="28"/>
                              </w:rPr>
                              <w:t>85</w:t>
                            </w:r>
                            <w:r>
                              <w:rPr>
                                <w:rFonts w:ascii="Copperplate" w:eastAsia="Hiragino Kaku Gothic Std W8" w:hAnsi="Copperplate" w:cs="Krungthep"/>
                                <w:sz w:val="28"/>
                                <w:szCs w:val="28"/>
                              </w:rPr>
                              <w:t xml:space="preserve"> Bottle | R75 per glass</w:t>
                            </w:r>
                          </w:p>
                          <w:p w14:paraId="67146C4B" w14:textId="7EB56B77" w:rsidR="0018366A" w:rsidRPr="00341C9E" w:rsidRDefault="0018366A" w:rsidP="0018366A">
                            <w:pPr>
                              <w:rPr>
                                <w:rFonts w:ascii="Copperplate" w:eastAsia="Hiragino Kaku Gothic Std W8" w:hAnsi="Copperplate" w:cs="Krungthep"/>
                                <w:sz w:val="28"/>
                                <w:szCs w:val="28"/>
                              </w:rPr>
                            </w:pPr>
                            <w:r w:rsidRPr="00341C9E">
                              <w:rPr>
                                <w:rFonts w:ascii="Copperplate" w:eastAsia="Hiragino Kaku Gothic Std W8" w:hAnsi="Copperplate" w:cs="Krungthep"/>
                                <w:sz w:val="28"/>
                                <w:szCs w:val="28"/>
                              </w:rPr>
                              <w:t xml:space="preserve">Benguela Cove, Cuvee 58 Rosé  </w:t>
                            </w:r>
                            <w:r>
                              <w:rPr>
                                <w:rFonts w:ascii="Copperplate" w:eastAsia="Hiragino Kaku Gothic Std W8" w:hAnsi="Copperplate" w:cs="Krungthep"/>
                                <w:sz w:val="28"/>
                                <w:szCs w:val="28"/>
                              </w:rPr>
                              <w:t>R2</w:t>
                            </w:r>
                            <w:r w:rsidR="009B6D0D">
                              <w:rPr>
                                <w:rFonts w:ascii="Copperplate" w:eastAsia="Hiragino Kaku Gothic Std W8" w:hAnsi="Copperplate" w:cs="Krungthep"/>
                                <w:sz w:val="28"/>
                                <w:szCs w:val="28"/>
                              </w:rPr>
                              <w:t>85</w:t>
                            </w:r>
                          </w:p>
                          <w:p w14:paraId="158B6080" w14:textId="4B087084" w:rsidR="0018366A" w:rsidRPr="00990F40" w:rsidRDefault="0018366A" w:rsidP="0018366A">
                            <w:pPr>
                              <w:rPr>
                                <w:rFonts w:ascii="Copperplate" w:eastAsia="Hiragino Kaku Gothic Std W8" w:hAnsi="Copperplate" w:cs="Krungthep"/>
                                <w:sz w:val="28"/>
                                <w:szCs w:val="28"/>
                              </w:rPr>
                            </w:pPr>
                            <w:r w:rsidRPr="00341C9E">
                              <w:rPr>
                                <w:rFonts w:ascii="Copperplate" w:eastAsia="Hiragino Kaku Gothic Std W8" w:hAnsi="Copperplate" w:cs="Krungthep"/>
                                <w:sz w:val="28"/>
                                <w:szCs w:val="28"/>
                              </w:rPr>
                              <w:t>Creation Elatio</w:t>
                            </w:r>
                            <w:r>
                              <w:rPr>
                                <w:rFonts w:ascii="Copperplate" w:eastAsia="Hiragino Kaku Gothic Std W8" w:hAnsi="Copperplate" w:cs="Krungthep"/>
                                <w:sz w:val="28"/>
                                <w:szCs w:val="28"/>
                              </w:rPr>
                              <w:t>n                        R510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D1F53" id="Text Box 8" o:spid="_x0000_s1031" type="#_x0000_t202" style="position:absolute;margin-left:2.15pt;margin-top:5.9pt;width:2in;height:51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" filled="f" strokeweight=".5pt">
                <v:textbox>
                  <w:txbxContent>
                    <w:p w14:paraId="2FD059DE" w14:textId="507B6B66" w:rsidR="0018366A" w:rsidRPr="00341C9E" w:rsidRDefault="0018366A" w:rsidP="0018366A">
                      <w:pPr>
                        <w:rPr>
                          <w:rFonts w:ascii="Copperplate" w:eastAsia="Hiragino Kaku Gothic Std W8" w:hAnsi="Copperplate" w:cs="Krungthep"/>
                          <w:sz w:val="28"/>
                          <w:szCs w:val="28"/>
                        </w:rPr>
                      </w:pPr>
                      <w:r w:rsidRPr="00341C9E">
                        <w:rPr>
                          <w:rFonts w:ascii="Copperplate" w:eastAsia="Hiragino Kaku Gothic Std W8" w:hAnsi="Copperplate" w:cs="Krungthep"/>
                          <w:sz w:val="28"/>
                          <w:szCs w:val="28"/>
                        </w:rPr>
                        <w:t xml:space="preserve">Benguela Cove, Cuvee 58           </w:t>
                      </w:r>
                      <w:r>
                        <w:rPr>
                          <w:rFonts w:ascii="Copperplate" w:eastAsia="Hiragino Kaku Gothic Std W8" w:hAnsi="Copperplate" w:cs="Krungthep"/>
                          <w:sz w:val="28"/>
                          <w:szCs w:val="28"/>
                        </w:rPr>
                        <w:t>R2</w:t>
                      </w:r>
                      <w:r w:rsidR="009B6D0D">
                        <w:rPr>
                          <w:rFonts w:ascii="Copperplate" w:eastAsia="Hiragino Kaku Gothic Std W8" w:hAnsi="Copperplate" w:cs="Krungthep"/>
                          <w:sz w:val="28"/>
                          <w:szCs w:val="28"/>
                        </w:rPr>
                        <w:t>85</w:t>
                      </w:r>
                      <w:r>
                        <w:rPr>
                          <w:rFonts w:ascii="Copperplate" w:eastAsia="Hiragino Kaku Gothic Std W8" w:hAnsi="Copperplate" w:cs="Krungthep"/>
                          <w:sz w:val="28"/>
                          <w:szCs w:val="28"/>
                        </w:rPr>
                        <w:t xml:space="preserve"> Bottle | R75 per glass</w:t>
                      </w:r>
                    </w:p>
                    <w:p w14:paraId="67146C4B" w14:textId="7EB56B77" w:rsidR="0018366A" w:rsidRPr="00341C9E" w:rsidRDefault="0018366A" w:rsidP="0018366A">
                      <w:pPr>
                        <w:rPr>
                          <w:rFonts w:ascii="Copperplate" w:eastAsia="Hiragino Kaku Gothic Std W8" w:hAnsi="Copperplate" w:cs="Krungthep"/>
                          <w:sz w:val="28"/>
                          <w:szCs w:val="28"/>
                        </w:rPr>
                      </w:pPr>
                      <w:r w:rsidRPr="00341C9E">
                        <w:rPr>
                          <w:rFonts w:ascii="Copperplate" w:eastAsia="Hiragino Kaku Gothic Std W8" w:hAnsi="Copperplate" w:cs="Krungthep"/>
                          <w:sz w:val="28"/>
                          <w:szCs w:val="28"/>
                        </w:rPr>
                        <w:t xml:space="preserve">Benguela Cove, Cuvee 58 Rosé  </w:t>
                      </w:r>
                      <w:r>
                        <w:rPr>
                          <w:rFonts w:ascii="Copperplate" w:eastAsia="Hiragino Kaku Gothic Std W8" w:hAnsi="Copperplate" w:cs="Krungthep"/>
                          <w:sz w:val="28"/>
                          <w:szCs w:val="28"/>
                        </w:rPr>
                        <w:t>R2</w:t>
                      </w:r>
                      <w:r w:rsidR="009B6D0D">
                        <w:rPr>
                          <w:rFonts w:ascii="Copperplate" w:eastAsia="Hiragino Kaku Gothic Std W8" w:hAnsi="Copperplate" w:cs="Krungthep"/>
                          <w:sz w:val="28"/>
                          <w:szCs w:val="28"/>
                        </w:rPr>
                        <w:t>85</w:t>
                      </w:r>
                    </w:p>
                    <w:p w14:paraId="158B6080" w14:textId="4B087084" w:rsidR="0018366A" w:rsidRPr="00990F40" w:rsidRDefault="0018366A" w:rsidP="0018366A">
                      <w:pPr>
                        <w:rPr>
                          <w:rFonts w:ascii="Copperplate" w:eastAsia="Hiragino Kaku Gothic Std W8" w:hAnsi="Copperplate" w:cs="Krungthep"/>
                          <w:sz w:val="28"/>
                          <w:szCs w:val="28"/>
                        </w:rPr>
                      </w:pPr>
                      <w:r w:rsidRPr="00341C9E">
                        <w:rPr>
                          <w:rFonts w:ascii="Copperplate" w:eastAsia="Hiragino Kaku Gothic Std W8" w:hAnsi="Copperplate" w:cs="Krungthep"/>
                          <w:sz w:val="28"/>
                          <w:szCs w:val="28"/>
                        </w:rPr>
                        <w:t>Creation Elatio</w:t>
                      </w:r>
                      <w:r>
                        <w:rPr>
                          <w:rFonts w:ascii="Copperplate" w:eastAsia="Hiragino Kaku Gothic Std W8" w:hAnsi="Copperplate" w:cs="Krungthep"/>
                          <w:sz w:val="28"/>
                          <w:szCs w:val="28"/>
                        </w:rPr>
                        <w:t>n                        R510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DD86A7" w14:textId="6621046C" w:rsidR="0018366A" w:rsidRPr="009C3B5A" w:rsidRDefault="0018366A" w:rsidP="0018366A">
      <w:pPr>
        <w:jc w:val="center"/>
        <w:rPr>
          <w:rFonts w:ascii="Copperplate" w:eastAsia="Hiragino Kaku Gothic Std W8" w:hAnsi="Copperplate" w:cs="Krungthep"/>
          <w:sz w:val="28"/>
          <w:szCs w:val="28"/>
          <w:u w:val="single"/>
        </w:rPr>
      </w:pPr>
      <w:r w:rsidRPr="009C3B5A">
        <w:rPr>
          <w:rFonts w:ascii="Copperplate" w:eastAsia="Hiragino Kaku Gothic Std W8" w:hAnsi="Copperplate" w:cs="Krungthep"/>
          <w:sz w:val="28"/>
          <w:szCs w:val="28"/>
          <w:u w:val="single"/>
        </w:rPr>
        <w:t>White Wine</w:t>
      </w:r>
    </w:p>
    <w:p w14:paraId="0B72456E" w14:textId="1BB38D69" w:rsidR="0018366A" w:rsidRDefault="0018366A" w:rsidP="0018366A">
      <w:pPr>
        <w:jc w:val="center"/>
      </w:pPr>
      <w:r w:rsidRPr="009C3B5A">
        <w:rPr>
          <w:rFonts w:ascii="Copperplate" w:eastAsia="Hiragino Kaku Gothic Std W8" w:hAnsi="Copperplate" w:cs="Krungthep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3B7DE" wp14:editId="4B758E2F">
                <wp:simplePos x="0" y="0"/>
                <wp:positionH relativeFrom="column">
                  <wp:posOffset>-437515</wp:posOffset>
                </wp:positionH>
                <wp:positionV relativeFrom="paragraph">
                  <wp:posOffset>110490</wp:posOffset>
                </wp:positionV>
                <wp:extent cx="2910205" cy="1364615"/>
                <wp:effectExtent l="0" t="0" r="10795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205" cy="1364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FC70D" w14:textId="77777777" w:rsidR="0018366A" w:rsidRPr="00C46044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044"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  <w:t>Sauvignon Blanc</w:t>
                            </w:r>
                          </w:p>
                          <w:p w14:paraId="7E63FA69" w14:textId="5CA44AAC" w:rsidR="0018366A" w:rsidRPr="007D711D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Ataraxia                     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</w:t>
                            </w: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R2</w:t>
                            </w:r>
                            <w:r w:rsidR="008757C4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3</w:t>
                            </w:r>
                            <w:r w:rsidR="002A2BC4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0</w:t>
                            </w:r>
                          </w:p>
                          <w:p w14:paraId="5C8A934A" w14:textId="56AFFF18" w:rsidR="0018366A" w:rsidRPr="00341C9E" w:rsidRDefault="0018366A" w:rsidP="0018366A">
                            <w:pPr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 w:rsidRPr="00341C9E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>Per glass                          R</w:t>
                            </w:r>
                            <w:r w:rsidR="008757C4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>60</w:t>
                            </w:r>
                          </w:p>
                          <w:p w14:paraId="4B41758B" w14:textId="77777777" w:rsidR="0018366A" w:rsidRPr="00341C9E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Southern Right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            </w:t>
                            </w: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R2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60</w:t>
                            </w:r>
                          </w:p>
                          <w:p w14:paraId="29473269" w14:textId="77777777" w:rsidR="0018366A" w:rsidRPr="00341C9E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Benguela Cove: </w:t>
                            </w:r>
                          </w:p>
                          <w:p w14:paraId="2B65A29D" w14:textId="6658D568" w:rsidR="0018366A" w:rsidRPr="00341C9E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     Lighthouse                R1</w:t>
                            </w:r>
                            <w:r w:rsidR="008757C4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80</w:t>
                            </w:r>
                          </w:p>
                          <w:p w14:paraId="751C2AE9" w14:textId="77777777" w:rsidR="0018366A" w:rsidRPr="00341C9E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     Estate Sauvignon      R27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</w:p>
                          <w:p w14:paraId="54A73098" w14:textId="79917854" w:rsidR="0018366A" w:rsidRDefault="0018366A" w:rsidP="0018366A">
                            <w:pPr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C2208E" w14:textId="1E67D31C" w:rsidR="008757C4" w:rsidRDefault="008757C4" w:rsidP="0018366A">
                            <w:pPr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1AA5C0" w14:textId="77777777" w:rsidR="008757C4" w:rsidRPr="00341C9E" w:rsidRDefault="008757C4" w:rsidP="0018366A">
                            <w:pPr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B7DE" id="Text Box 9" o:spid="_x0000_s1032" type="#_x0000_t202" style="position:absolute;left:0;text-align:left;margin-left:-34.45pt;margin-top:8.7pt;width:229.15pt;height:10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" fillcolor="white [3201]" strokeweight=".5pt">
                <v:textbox>
                  <w:txbxContent>
                    <w:p w14:paraId="1D5FC70D" w14:textId="77777777" w:rsidR="0018366A" w:rsidRPr="00C46044" w:rsidRDefault="0018366A" w:rsidP="0018366A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  <w:r w:rsidRPr="00C46044"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  <w:t>Sauvignon Blanc</w:t>
                      </w:r>
                    </w:p>
                    <w:p w14:paraId="7E63FA69" w14:textId="5CA44AAC" w:rsidR="0018366A" w:rsidRPr="007D711D" w:rsidRDefault="0018366A" w:rsidP="0018366A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Ataraxia                     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</w:t>
                      </w: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R2</w:t>
                      </w:r>
                      <w:r w:rsidR="008757C4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3</w:t>
                      </w:r>
                      <w:r w:rsidR="002A2BC4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0</w:t>
                      </w:r>
                    </w:p>
                    <w:p w14:paraId="5C8A934A" w14:textId="56AFFF18" w:rsidR="0018366A" w:rsidRPr="00341C9E" w:rsidRDefault="0018366A" w:rsidP="0018366A">
                      <w:pPr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 w:rsidRPr="00341C9E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>Per glass                          R</w:t>
                      </w:r>
                      <w:r w:rsidR="008757C4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>60</w:t>
                      </w:r>
                    </w:p>
                    <w:p w14:paraId="4B41758B" w14:textId="77777777" w:rsidR="0018366A" w:rsidRPr="00341C9E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Southern Right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            </w:t>
                      </w: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R2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60</w:t>
                      </w:r>
                    </w:p>
                    <w:p w14:paraId="29473269" w14:textId="77777777" w:rsidR="0018366A" w:rsidRPr="00341C9E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Benguela Cove: </w:t>
                      </w:r>
                    </w:p>
                    <w:p w14:paraId="2B65A29D" w14:textId="6658D568" w:rsidR="0018366A" w:rsidRPr="00341C9E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     Lighthouse                R1</w:t>
                      </w:r>
                      <w:r w:rsidR="008757C4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80</w:t>
                      </w:r>
                    </w:p>
                    <w:p w14:paraId="751C2AE9" w14:textId="77777777" w:rsidR="0018366A" w:rsidRPr="00341C9E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     Estate Sauvignon      R27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5</w:t>
                      </w:r>
                    </w:p>
                    <w:p w14:paraId="54A73098" w14:textId="79917854" w:rsidR="0018366A" w:rsidRDefault="0018366A" w:rsidP="0018366A">
                      <w:pPr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  <w:p w14:paraId="5CC2208E" w14:textId="1E67D31C" w:rsidR="008757C4" w:rsidRDefault="008757C4" w:rsidP="0018366A">
                      <w:pPr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  <w:p w14:paraId="101AA5C0" w14:textId="77777777" w:rsidR="008757C4" w:rsidRPr="00341C9E" w:rsidRDefault="008757C4" w:rsidP="0018366A">
                      <w:pPr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pperplate" w:eastAsia="Hiragino Kaku Gothic Std W8" w:hAnsi="Copperplate" w:cs="Krungthep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6B2203" wp14:editId="5C59E11C">
                <wp:simplePos x="0" y="0"/>
                <wp:positionH relativeFrom="column">
                  <wp:posOffset>3006090</wp:posOffset>
                </wp:positionH>
                <wp:positionV relativeFrom="paragraph">
                  <wp:posOffset>107118</wp:posOffset>
                </wp:positionV>
                <wp:extent cx="2910205" cy="1364615"/>
                <wp:effectExtent l="0" t="0" r="10795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205" cy="1364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27E16" w14:textId="77777777" w:rsidR="0018366A" w:rsidRPr="00C46044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044"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  <w:t>Chardonnay</w:t>
                            </w:r>
                          </w:p>
                          <w:p w14:paraId="5E9BEADB" w14:textId="77777777" w:rsidR="0018366A" w:rsidRPr="00341C9E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Bouchard Finlayson</w:t>
                            </w:r>
                          </w:p>
                          <w:p w14:paraId="1E8DBDBC" w14:textId="77777777" w:rsidR="0018366A" w:rsidRPr="00341C9E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Sans Barrique       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R295</w:t>
                            </w:r>
                          </w:p>
                          <w:p w14:paraId="3EB49789" w14:textId="77777777" w:rsidR="0018366A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Kaaimansgat</w:t>
                            </w:r>
                            <w:proofErr w:type="spellEnd"/>
                            <w:r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  <w:t xml:space="preserve">             </w:t>
                            </w: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R3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60</w:t>
                            </w:r>
                          </w:p>
                          <w:p w14:paraId="31262C20" w14:textId="77777777" w:rsidR="0018366A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0779ACC" w14:textId="77777777" w:rsidR="0018366A" w:rsidRPr="00341C9E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La </w:t>
                            </w:r>
                            <w:proofErr w:type="spellStart"/>
                            <w:proofErr w:type="gramStart"/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Vierge</w:t>
                            </w:r>
                            <w:proofErr w:type="spellEnd"/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Redemption 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</w:t>
                            </w: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R20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0</w:t>
                            </w:r>
                          </w:p>
                          <w:p w14:paraId="277A4F6A" w14:textId="77777777" w:rsidR="0018366A" w:rsidRPr="00341C9E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Hamilton </w:t>
                            </w:r>
                            <w:proofErr w:type="spellStart"/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russel</w:t>
                            </w:r>
                            <w:proofErr w:type="spellEnd"/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estate 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</w:t>
                            </w: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R895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2203" id="Text Box 10" o:spid="_x0000_s1033" type="#_x0000_t202" style="position:absolute;left:0;text-align:left;margin-left:236.7pt;margin-top:8.45pt;width:229.15pt;height:10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" fillcolor="white [3201]" strokeweight=".5pt">
                <v:textbox>
                  <w:txbxContent>
                    <w:p w14:paraId="54B27E16" w14:textId="77777777" w:rsidR="0018366A" w:rsidRPr="00C46044" w:rsidRDefault="0018366A" w:rsidP="0018366A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  <w:r w:rsidRPr="00C46044"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  <w:t>Chardonnay</w:t>
                      </w:r>
                    </w:p>
                    <w:p w14:paraId="5E9BEADB" w14:textId="77777777" w:rsidR="0018366A" w:rsidRPr="00341C9E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Bouchard Finlayson</w:t>
                      </w:r>
                    </w:p>
                    <w:p w14:paraId="1E8DBDBC" w14:textId="77777777" w:rsidR="0018366A" w:rsidRPr="00341C9E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Sans Barrique       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</w:t>
                      </w: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R295</w:t>
                      </w:r>
                    </w:p>
                    <w:p w14:paraId="3EB49789" w14:textId="77777777" w:rsidR="0018366A" w:rsidRDefault="0018366A" w:rsidP="0018366A">
                      <w:pPr>
                        <w:jc w:val="right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</w:t>
                      </w: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Kaaimansgat</w:t>
                      </w:r>
                      <w:proofErr w:type="spellEnd"/>
                      <w:r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  <w:t xml:space="preserve">             </w:t>
                      </w: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R3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60</w:t>
                      </w:r>
                    </w:p>
                    <w:p w14:paraId="31262C20" w14:textId="77777777" w:rsidR="0018366A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20779ACC" w14:textId="77777777" w:rsidR="0018366A" w:rsidRPr="00341C9E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La </w:t>
                      </w:r>
                      <w:proofErr w:type="spellStart"/>
                      <w:proofErr w:type="gramStart"/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Vierge</w:t>
                      </w:r>
                      <w:proofErr w:type="spellEnd"/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,</w:t>
                      </w:r>
                      <w:proofErr w:type="gramEnd"/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Redemption 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</w:t>
                      </w: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R20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0</w:t>
                      </w:r>
                    </w:p>
                    <w:p w14:paraId="277A4F6A" w14:textId="77777777" w:rsidR="0018366A" w:rsidRPr="00341C9E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Hamilton </w:t>
                      </w:r>
                      <w:proofErr w:type="spellStart"/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russel</w:t>
                      </w:r>
                      <w:proofErr w:type="spellEnd"/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estate 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</w:t>
                      </w: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R895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9401122" w14:textId="77777777" w:rsidR="0018366A" w:rsidRDefault="0018366A"/>
    <w:p w14:paraId="287F3690" w14:textId="77777777" w:rsidR="0018366A" w:rsidRDefault="0018366A"/>
    <w:p w14:paraId="1004AFBF" w14:textId="77777777" w:rsidR="0018366A" w:rsidRDefault="0018366A"/>
    <w:p w14:paraId="340C6EAB" w14:textId="77777777" w:rsidR="0018366A" w:rsidRDefault="0018366A"/>
    <w:p w14:paraId="47822B6C" w14:textId="77777777" w:rsidR="0018366A" w:rsidRDefault="0018366A"/>
    <w:p w14:paraId="19FB5A86" w14:textId="77777777" w:rsidR="0018366A" w:rsidRDefault="0018366A"/>
    <w:p w14:paraId="7182A1AF" w14:textId="77777777" w:rsidR="0018366A" w:rsidRDefault="0018366A"/>
    <w:p w14:paraId="77C41F44" w14:textId="082FA185" w:rsidR="0018366A" w:rsidRDefault="0018366A">
      <w:r>
        <w:rPr>
          <w:rFonts w:ascii="Copperplate" w:eastAsia="Hiragino Kaku Gothic Std W8" w:hAnsi="Copperplate" w:cs="Krungthep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B011B1" wp14:editId="557F4FEF">
                <wp:simplePos x="0" y="0"/>
                <wp:positionH relativeFrom="column">
                  <wp:posOffset>2999105</wp:posOffset>
                </wp:positionH>
                <wp:positionV relativeFrom="paragraph">
                  <wp:posOffset>166709</wp:posOffset>
                </wp:positionV>
                <wp:extent cx="2910205" cy="1364615"/>
                <wp:effectExtent l="0" t="0" r="10795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205" cy="1364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F847D" w14:textId="77777777" w:rsidR="0018366A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  <w:t>Blends</w:t>
                            </w:r>
                          </w:p>
                          <w:p w14:paraId="130A5F71" w14:textId="77777777" w:rsidR="0018366A" w:rsidRPr="00341C9E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0FFC3617" w14:textId="77777777" w:rsidR="0018366A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Bouchard Finlayson</w:t>
                            </w:r>
                          </w:p>
                          <w:p w14:paraId="59B3C122" w14:textId="77777777" w:rsidR="0018366A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       Blanc de </w:t>
                            </w:r>
                            <w:proofErr w:type="spellStart"/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mer</w:t>
                            </w:r>
                            <w:proofErr w:type="spellEnd"/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      R175</w:t>
                            </w:r>
                          </w:p>
                          <w:p w14:paraId="600518B4" w14:textId="488311C9" w:rsidR="0018366A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Whale haven Abalone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ab/>
                              <w:t>R16</w:t>
                            </w:r>
                            <w:r w:rsidR="008757C4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</w:p>
                          <w:p w14:paraId="3E91AC0C" w14:textId="00D786E8" w:rsidR="0018366A" w:rsidRDefault="0018366A" w:rsidP="0018366A">
                            <w:pPr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        </w:t>
                            </w:r>
                            <w:r w:rsidRPr="00341C9E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 xml:space="preserve">Per glass   </w:t>
                            </w:r>
                            <w:r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341C9E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 xml:space="preserve">              R</w:t>
                            </w:r>
                            <w:r w:rsidR="008757C4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>50</w:t>
                            </w:r>
                          </w:p>
                          <w:p w14:paraId="75822F75" w14:textId="77777777" w:rsidR="0018366A" w:rsidRPr="00341C9E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Ashbourne</w:t>
                            </w:r>
                            <w:proofErr w:type="spellEnd"/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, Sandstone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263119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R470</w:t>
                            </w:r>
                          </w:p>
                          <w:p w14:paraId="1E639950" w14:textId="77777777" w:rsidR="0018366A" w:rsidRPr="00341C9E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11B1" id="Text Box 12" o:spid="_x0000_s1034" type="#_x0000_t202" style="position:absolute;margin-left:236.15pt;margin-top:13.15pt;width:229.15pt;height:10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Jd1PQIAAIQEAAAOAAAAZHJzL2Uyb0RvYy54bWysVE1v2zAMvQ/YfxB0X2ynSdYGcYosRYYB&#13;&#10;QVsgHXpWZCk2JouapMTOfv0o2flot9Owi0yJ1BP5+OjZfVsrchDWVaBzmg1SSoTmUFR6l9PvL6tP&#13;&#10;t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" fillcolor="white [3201]" strokeweight=".5pt">
                <v:textbox>
                  <w:txbxContent>
                    <w:p w14:paraId="0C7F847D" w14:textId="77777777" w:rsidR="0018366A" w:rsidRDefault="0018366A" w:rsidP="0018366A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  <w:t>Blends</w:t>
                      </w:r>
                    </w:p>
                    <w:p w14:paraId="130A5F71" w14:textId="77777777" w:rsidR="0018366A" w:rsidRPr="00341C9E" w:rsidRDefault="0018366A" w:rsidP="0018366A">
                      <w:pPr>
                        <w:jc w:val="center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0FFC3617" w14:textId="77777777" w:rsidR="0018366A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Bouchard Finlayson</w:t>
                      </w:r>
                    </w:p>
                    <w:p w14:paraId="59B3C122" w14:textId="77777777" w:rsidR="0018366A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       Blanc de </w:t>
                      </w:r>
                      <w:proofErr w:type="spellStart"/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mer</w:t>
                      </w:r>
                      <w:proofErr w:type="spellEnd"/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      R175</w:t>
                      </w:r>
                    </w:p>
                    <w:p w14:paraId="600518B4" w14:textId="488311C9" w:rsidR="0018366A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Whale haven Abalone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ab/>
                        <w:t>R16</w:t>
                      </w:r>
                      <w:r w:rsidR="008757C4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5</w:t>
                      </w:r>
                    </w:p>
                    <w:p w14:paraId="3E91AC0C" w14:textId="00D786E8" w:rsidR="0018366A" w:rsidRDefault="0018366A" w:rsidP="0018366A">
                      <w:pPr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        </w:t>
                      </w:r>
                      <w:r w:rsidRPr="00341C9E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 xml:space="preserve">Per glass   </w:t>
                      </w:r>
                      <w:r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r w:rsidRPr="00341C9E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 xml:space="preserve">              R</w:t>
                      </w:r>
                      <w:r w:rsidR="008757C4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>50</w:t>
                      </w:r>
                    </w:p>
                    <w:p w14:paraId="75822F75" w14:textId="77777777" w:rsidR="0018366A" w:rsidRPr="00341C9E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Ashbourne</w:t>
                      </w:r>
                      <w:proofErr w:type="spellEnd"/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, Sandstone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263119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R470</w:t>
                      </w:r>
                    </w:p>
                    <w:p w14:paraId="1E639950" w14:textId="77777777" w:rsidR="0018366A" w:rsidRPr="00341C9E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pperplate" w:eastAsia="Hiragino Kaku Gothic Std W8" w:hAnsi="Copperplate" w:cs="Krungthep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70F2A3" wp14:editId="2BA2891D">
                <wp:simplePos x="0" y="0"/>
                <wp:positionH relativeFrom="column">
                  <wp:posOffset>-440252</wp:posOffset>
                </wp:positionH>
                <wp:positionV relativeFrom="paragraph">
                  <wp:posOffset>167640</wp:posOffset>
                </wp:positionV>
                <wp:extent cx="2910205" cy="1364615"/>
                <wp:effectExtent l="0" t="0" r="10795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205" cy="1364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D6869" w14:textId="77777777" w:rsidR="0018366A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  <w:t>Chenin Blanc</w:t>
                            </w:r>
                          </w:p>
                          <w:p w14:paraId="245B6062" w14:textId="10821A96" w:rsidR="0018366A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Gabrielskloof</w:t>
                            </w:r>
                            <w:proofErr w:type="spellEnd"/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                </w:t>
                            </w: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R2</w:t>
                            </w:r>
                            <w:r w:rsidR="008757C4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0</w:t>
                            </w:r>
                          </w:p>
                          <w:p w14:paraId="608D5A14" w14:textId="3B171833" w:rsidR="0018366A" w:rsidRPr="00263119" w:rsidRDefault="0018366A" w:rsidP="0018366A">
                            <w:pPr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        </w:t>
                            </w:r>
                            <w:r w:rsidRPr="006B5BB4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 xml:space="preserve"> Per Glass       </w:t>
                            </w:r>
                            <w:r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 w:rsidRPr="006B5BB4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 xml:space="preserve">         R</w:t>
                            </w:r>
                            <w:r w:rsidR="008757C4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>60</w:t>
                            </w:r>
                          </w:p>
                          <w:p w14:paraId="29C5A03C" w14:textId="77777777" w:rsidR="0018366A" w:rsidRPr="00341C9E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Creation, Cool Climate 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</w:t>
                            </w: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R300</w:t>
                            </w:r>
                          </w:p>
                          <w:p w14:paraId="1DA0F803" w14:textId="77777777" w:rsidR="0018366A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57593D" w14:textId="77777777" w:rsidR="0018366A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  <w:t>Viognier</w:t>
                            </w:r>
                          </w:p>
                          <w:p w14:paraId="09076450" w14:textId="45199104" w:rsidR="0018366A" w:rsidRPr="00341C9E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Creation                          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R24</w:t>
                            </w:r>
                            <w:r w:rsidR="009B6D0D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</w:p>
                          <w:p w14:paraId="7B9FFACB" w14:textId="77777777" w:rsidR="0018366A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65449E" w14:textId="77777777" w:rsidR="0018366A" w:rsidRPr="00341C9E" w:rsidRDefault="0018366A" w:rsidP="0018366A">
                            <w:pPr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1F063971" w14:textId="77777777" w:rsidR="0018366A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CD667EF" w14:textId="77777777" w:rsidR="0018366A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85E2B64" w14:textId="77777777" w:rsidR="0018366A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FB386ED" w14:textId="77777777" w:rsidR="0018366A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54C05A5" w14:textId="77777777" w:rsidR="0018366A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08152BA" w14:textId="77777777" w:rsidR="0018366A" w:rsidRPr="00341C9E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0F2A3" id="Text Box 11" o:spid="_x0000_s1035" type="#_x0000_t202" style="position:absolute;margin-left:-34.65pt;margin-top:13.2pt;width:229.15pt;height:10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" fillcolor="white [3201]" strokeweight=".5pt">
                <v:textbox>
                  <w:txbxContent>
                    <w:p w14:paraId="53BD6869" w14:textId="77777777" w:rsidR="0018366A" w:rsidRDefault="0018366A" w:rsidP="0018366A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  <w:t>Chenin Blanc</w:t>
                      </w:r>
                    </w:p>
                    <w:p w14:paraId="245B6062" w14:textId="10821A96" w:rsidR="0018366A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Gabrielskloof</w:t>
                      </w:r>
                      <w:proofErr w:type="spellEnd"/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                </w:t>
                      </w: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R2</w:t>
                      </w:r>
                      <w:r w:rsidR="008757C4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2</w:t>
                      </w: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0</w:t>
                      </w:r>
                    </w:p>
                    <w:p w14:paraId="608D5A14" w14:textId="3B171833" w:rsidR="0018366A" w:rsidRPr="00263119" w:rsidRDefault="0018366A" w:rsidP="0018366A">
                      <w:pPr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        </w:t>
                      </w:r>
                      <w:r w:rsidRPr="006B5BB4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 xml:space="preserve"> Per Glass       </w:t>
                      </w:r>
                      <w:r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 xml:space="preserve">       </w:t>
                      </w:r>
                      <w:r w:rsidRPr="006B5BB4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 xml:space="preserve">         R</w:t>
                      </w:r>
                      <w:r w:rsidR="008757C4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>60</w:t>
                      </w:r>
                    </w:p>
                    <w:p w14:paraId="29C5A03C" w14:textId="77777777" w:rsidR="0018366A" w:rsidRPr="00341C9E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Creation, Cool Climate 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</w:t>
                      </w: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R300</w:t>
                      </w:r>
                    </w:p>
                    <w:p w14:paraId="1DA0F803" w14:textId="77777777" w:rsidR="0018366A" w:rsidRDefault="0018366A" w:rsidP="0018366A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  <w:p w14:paraId="4357593D" w14:textId="77777777" w:rsidR="0018366A" w:rsidRDefault="0018366A" w:rsidP="0018366A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  <w:t>Viognier</w:t>
                      </w:r>
                    </w:p>
                    <w:p w14:paraId="09076450" w14:textId="45199104" w:rsidR="0018366A" w:rsidRPr="00341C9E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Creation                          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R24</w:t>
                      </w:r>
                      <w:r w:rsidR="009B6D0D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5</w:t>
                      </w:r>
                    </w:p>
                    <w:p w14:paraId="7B9FFACB" w14:textId="77777777" w:rsidR="0018366A" w:rsidRDefault="0018366A" w:rsidP="0018366A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  <w:p w14:paraId="4365449E" w14:textId="77777777" w:rsidR="0018366A" w:rsidRPr="00341C9E" w:rsidRDefault="0018366A" w:rsidP="0018366A">
                      <w:pPr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</w:p>
                    <w:p w14:paraId="1F063971" w14:textId="77777777" w:rsidR="0018366A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  </w:t>
                      </w:r>
                    </w:p>
                    <w:p w14:paraId="4CD667EF" w14:textId="77777777" w:rsidR="0018366A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585E2B64" w14:textId="77777777" w:rsidR="0018366A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2FB386ED" w14:textId="77777777" w:rsidR="0018366A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154C05A5" w14:textId="77777777" w:rsidR="0018366A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208152BA" w14:textId="77777777" w:rsidR="0018366A" w:rsidRPr="00341C9E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6DE18D" w14:textId="3B8C15DD" w:rsidR="0018366A" w:rsidRDefault="0018366A"/>
    <w:p w14:paraId="154815C0" w14:textId="77777777" w:rsidR="0018366A" w:rsidRDefault="0018366A"/>
    <w:p w14:paraId="3CBC8C22" w14:textId="56705689" w:rsidR="0018366A" w:rsidRDefault="0018366A"/>
    <w:p w14:paraId="73666E66" w14:textId="6C251957" w:rsidR="0018366A" w:rsidRDefault="0018366A"/>
    <w:p w14:paraId="72BBE565" w14:textId="638FB799" w:rsidR="0018366A" w:rsidRDefault="0018366A"/>
    <w:p w14:paraId="484DBDE9" w14:textId="77777777" w:rsidR="0018366A" w:rsidRDefault="0018366A"/>
    <w:p w14:paraId="3D1037A5" w14:textId="77777777" w:rsidR="0018366A" w:rsidRDefault="0018366A"/>
    <w:p w14:paraId="7E2D4982" w14:textId="77777777" w:rsidR="0018366A" w:rsidRDefault="0018366A"/>
    <w:p w14:paraId="01F19AE9" w14:textId="77777777" w:rsidR="0018366A" w:rsidRPr="009C3B5A" w:rsidRDefault="0018366A" w:rsidP="0018366A">
      <w:pPr>
        <w:jc w:val="center"/>
        <w:rPr>
          <w:rFonts w:ascii="Copperplate" w:eastAsia="Hiragino Kaku Gothic Std W8" w:hAnsi="Copperplate" w:cs="Krungthep"/>
          <w:sz w:val="32"/>
          <w:szCs w:val="32"/>
          <w:u w:val="single"/>
        </w:rPr>
      </w:pPr>
      <w:proofErr w:type="spellStart"/>
      <w:r w:rsidRPr="009C3B5A">
        <w:rPr>
          <w:rFonts w:ascii="Copperplate" w:eastAsia="Hiragino Kaku Gothic Std W8" w:hAnsi="Copperplate" w:cs="Krungthep"/>
          <w:sz w:val="32"/>
          <w:szCs w:val="32"/>
          <w:u w:val="single"/>
        </w:rPr>
        <w:t>Ros</w:t>
      </w:r>
      <w:r w:rsidRPr="00C46044">
        <w:rPr>
          <w:rFonts w:ascii="Copperplate" w:eastAsia="Hiragino Kaku Gothic Std W8" w:hAnsi="Copperplate" w:cs="Krungthep"/>
          <w:sz w:val="28"/>
          <w:szCs w:val="28"/>
          <w:u w:val="single"/>
        </w:rPr>
        <w:t>É</w:t>
      </w:r>
      <w:proofErr w:type="spellEnd"/>
    </w:p>
    <w:p w14:paraId="2CD08E8C" w14:textId="77777777" w:rsidR="0018366A" w:rsidRDefault="0018366A" w:rsidP="0018366A">
      <w:pPr>
        <w:rPr>
          <w:rFonts w:ascii="Copperplate" w:eastAsia="Hiragino Kaku Gothic Std W8" w:hAnsi="Copperplate" w:cs="Krungthep"/>
          <w:sz w:val="32"/>
          <w:szCs w:val="32"/>
        </w:rPr>
      </w:pPr>
      <w:r>
        <w:rPr>
          <w:rFonts w:ascii="Copperplate" w:eastAsia="Hiragino Kaku Gothic Std W8" w:hAnsi="Copperplate" w:cs="Krungthep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56FF84" wp14:editId="20150952">
                <wp:simplePos x="0" y="0"/>
                <wp:positionH relativeFrom="column">
                  <wp:posOffset>1056068</wp:posOffset>
                </wp:positionH>
                <wp:positionV relativeFrom="paragraph">
                  <wp:posOffset>87523</wp:posOffset>
                </wp:positionV>
                <wp:extent cx="3245476" cy="721217"/>
                <wp:effectExtent l="0" t="0" r="19050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5476" cy="721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A6B27" w14:textId="79C9E9AD" w:rsidR="0018366A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Gabrielskloof</w:t>
                            </w:r>
                            <w:proofErr w:type="spellEnd"/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Rosebu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d            </w:t>
                            </w: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R1</w:t>
                            </w:r>
                            <w:r w:rsidR="008757C4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85</w:t>
                            </w:r>
                          </w:p>
                          <w:p w14:paraId="0B970DAC" w14:textId="674E38D0" w:rsidR="0018366A" w:rsidRDefault="0018366A" w:rsidP="0018366A">
                            <w:pPr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</w:t>
                            </w:r>
                            <w:r w:rsidRPr="00341C9E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 xml:space="preserve">per glass </w:t>
                            </w:r>
                            <w:r w:rsidR="008757C4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r w:rsidRPr="00341C9E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="008757C4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</w:t>
                            </w:r>
                            <w:r w:rsidRPr="00341C9E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>R</w:t>
                            </w:r>
                            <w:r w:rsidR="008757C4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>55</w:t>
                            </w:r>
                          </w:p>
                          <w:p w14:paraId="3EE679E0" w14:textId="2FB8AE34" w:rsidR="008757C4" w:rsidRPr="008757C4" w:rsidRDefault="008757C4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Creation Rosé                            R2</w:t>
                            </w:r>
                            <w:r w:rsidR="00A455C1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FF84" id="Text Box 13" o:spid="_x0000_s1036" type="#_x0000_t202" style="position:absolute;margin-left:83.15pt;margin-top:6.9pt;width:255.55pt;height:5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" fillcolor="white [3201]" strokeweight=".5pt">
                <v:textbox>
                  <w:txbxContent>
                    <w:p w14:paraId="102A6B27" w14:textId="79C9E9AD" w:rsidR="0018366A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Gabrielskloof</w:t>
                      </w:r>
                      <w:proofErr w:type="spellEnd"/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Rosebu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d            </w:t>
                      </w: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R1</w:t>
                      </w:r>
                      <w:r w:rsidR="008757C4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85</w:t>
                      </w:r>
                    </w:p>
                    <w:p w14:paraId="0B970DAC" w14:textId="674E38D0" w:rsidR="0018366A" w:rsidRDefault="0018366A" w:rsidP="0018366A">
                      <w:pPr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</w:t>
                      </w:r>
                      <w:r w:rsidRPr="00341C9E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 xml:space="preserve">per glass </w:t>
                      </w:r>
                      <w:r w:rsidR="008757C4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r w:rsidRPr="00341C9E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="008757C4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 xml:space="preserve">                         </w:t>
                      </w:r>
                      <w:r w:rsidRPr="00341C9E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>R</w:t>
                      </w:r>
                      <w:r w:rsidR="008757C4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>55</w:t>
                      </w:r>
                    </w:p>
                    <w:p w14:paraId="3EE679E0" w14:textId="2FB8AE34" w:rsidR="008757C4" w:rsidRPr="008757C4" w:rsidRDefault="008757C4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Creation Rosé                            R2</w:t>
                      </w:r>
                      <w:r w:rsidR="00A455C1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57F969A7" w14:textId="77777777" w:rsidR="0018366A" w:rsidRDefault="0018366A" w:rsidP="0018366A">
      <w:pPr>
        <w:rPr>
          <w:rFonts w:ascii="Copperplate" w:eastAsia="Hiragino Kaku Gothic Std W8" w:hAnsi="Copperplate" w:cs="Krungthep"/>
          <w:sz w:val="32"/>
          <w:szCs w:val="32"/>
        </w:rPr>
      </w:pPr>
    </w:p>
    <w:p w14:paraId="3D690743" w14:textId="77777777" w:rsidR="0018366A" w:rsidRDefault="0018366A" w:rsidP="0018366A">
      <w:pPr>
        <w:jc w:val="center"/>
      </w:pPr>
    </w:p>
    <w:p w14:paraId="50124996" w14:textId="77777777" w:rsidR="0018366A" w:rsidRDefault="0018366A"/>
    <w:p w14:paraId="60E8462F" w14:textId="77777777" w:rsidR="0018366A" w:rsidRPr="009C3B5A" w:rsidRDefault="0018366A" w:rsidP="0018366A">
      <w:pPr>
        <w:jc w:val="center"/>
        <w:rPr>
          <w:rFonts w:ascii="Copperplate" w:eastAsia="Hiragino Kaku Gothic Std W8" w:hAnsi="Copperplate" w:cs="Krungthep"/>
          <w:sz w:val="32"/>
          <w:szCs w:val="32"/>
          <w:u w:val="single"/>
        </w:rPr>
      </w:pPr>
      <w:r w:rsidRPr="009C3B5A">
        <w:rPr>
          <w:rFonts w:ascii="Copperplate" w:eastAsia="Hiragino Kaku Gothic Std W8" w:hAnsi="Copperplate" w:cs="Krungthep"/>
          <w:sz w:val="32"/>
          <w:szCs w:val="32"/>
          <w:u w:val="single"/>
        </w:rPr>
        <w:t>Red wine</w:t>
      </w:r>
    </w:p>
    <w:p w14:paraId="00B78923" w14:textId="68DD5F97" w:rsidR="0018366A" w:rsidRDefault="0018366A" w:rsidP="0018366A">
      <w:pPr>
        <w:jc w:val="center"/>
      </w:pPr>
    </w:p>
    <w:p w14:paraId="0923607A" w14:textId="0FA924EC" w:rsidR="0018366A" w:rsidRDefault="0018366A" w:rsidP="0018366A">
      <w:r>
        <w:rPr>
          <w:rFonts w:ascii="Copperplate" w:eastAsia="Hiragino Kaku Gothic Std W8" w:hAnsi="Copperplate" w:cs="Krungthep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690114" wp14:editId="5D43D724">
                <wp:simplePos x="0" y="0"/>
                <wp:positionH relativeFrom="column">
                  <wp:posOffset>-361315</wp:posOffset>
                </wp:positionH>
                <wp:positionV relativeFrom="paragraph">
                  <wp:posOffset>102235</wp:posOffset>
                </wp:positionV>
                <wp:extent cx="2910205" cy="2485390"/>
                <wp:effectExtent l="0" t="0" r="10795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205" cy="2485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4A8F5" w14:textId="77777777" w:rsidR="0018366A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  <w:t>Pinot Noir</w:t>
                            </w:r>
                          </w:p>
                          <w:p w14:paraId="5FA27D0B" w14:textId="77777777" w:rsidR="0018366A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2BCD37" w14:textId="03D7ED9F" w:rsidR="0018366A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Ataraxia 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ab/>
                              <w:t xml:space="preserve">         R</w:t>
                            </w:r>
                            <w:r w:rsidR="009B6D0D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535</w:t>
                            </w:r>
                          </w:p>
                          <w:p w14:paraId="2D6CAAE5" w14:textId="77777777" w:rsidR="0018366A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Bouchard Finlayson</w:t>
                            </w:r>
                          </w:p>
                          <w:p w14:paraId="3CE4ECF5" w14:textId="77777777" w:rsidR="0018366A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Galpin Peak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ab/>
                              <w:t>R665</w:t>
                            </w:r>
                          </w:p>
                          <w:p w14:paraId="35633DB5" w14:textId="77777777" w:rsidR="0018366A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Hamilton Russel Estate     R985</w:t>
                            </w:r>
                          </w:p>
                          <w:p w14:paraId="3B432644" w14:textId="77777777" w:rsidR="0018366A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A1FCC8E" w14:textId="77777777" w:rsidR="0018366A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1C9E"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  <w:t>Shiraz</w:t>
                            </w:r>
                          </w:p>
                          <w:p w14:paraId="50F732DC" w14:textId="77777777" w:rsidR="0018366A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9D2155" w14:textId="36D1A010" w:rsidR="0018366A" w:rsidRDefault="002A2BC4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Creation Reserve</w:t>
                            </w:r>
                            <w:r w:rsidR="0018366A"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Syrah </w:t>
                            </w:r>
                            <w:r w:rsidR="0018366A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R580</w:t>
                            </w:r>
                            <w:r w:rsidR="0018366A"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36670281" w14:textId="7F706587" w:rsidR="0018366A" w:rsidRPr="00341C9E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Gabrielskloof</w:t>
                            </w:r>
                            <w:proofErr w:type="spellEnd"/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Syrah.         R296</w:t>
                            </w: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</w:t>
                            </w:r>
                          </w:p>
                          <w:p w14:paraId="28D7EDE0" w14:textId="77777777" w:rsidR="0018366A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ECD6A23" w14:textId="77777777" w:rsidR="0018366A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96DB0A9" w14:textId="77777777" w:rsidR="0018366A" w:rsidRPr="00341C9E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01F0541" w14:textId="77777777" w:rsidR="0018366A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1981DA" w14:textId="77777777" w:rsidR="0018366A" w:rsidRPr="00341C9E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            </w:t>
                            </w:r>
                          </w:p>
                          <w:p w14:paraId="7A97701E" w14:textId="77777777" w:rsidR="0018366A" w:rsidRPr="00341C9E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EB52CB5" w14:textId="77777777" w:rsidR="0018366A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80CE55" w14:textId="77777777" w:rsidR="0018366A" w:rsidRPr="00341C9E" w:rsidRDefault="0018366A" w:rsidP="0018366A">
                            <w:pPr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13785DA9" w14:textId="77777777" w:rsidR="0018366A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BADDA83" w14:textId="77777777" w:rsidR="0018366A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7A49D52" w14:textId="77777777" w:rsidR="0018366A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134226F" w14:textId="77777777" w:rsidR="0018366A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819FFBF" w14:textId="77777777" w:rsidR="0018366A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875334E" w14:textId="77777777" w:rsidR="0018366A" w:rsidRPr="00341C9E" w:rsidRDefault="0018366A" w:rsidP="0018366A">
                            <w:pPr>
                              <w:jc w:val="right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0114" id="Text Box 15" o:spid="_x0000_s1037" type="#_x0000_t202" style="position:absolute;margin-left:-28.45pt;margin-top:8.05pt;width:229.15pt;height:19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" fillcolor="white [3201]" strokeweight=".5pt">
                <v:textbox>
                  <w:txbxContent>
                    <w:p w14:paraId="1C14A8F5" w14:textId="77777777" w:rsidR="0018366A" w:rsidRDefault="0018366A" w:rsidP="0018366A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  <w:t>Pinot Noir</w:t>
                      </w:r>
                    </w:p>
                    <w:p w14:paraId="5FA27D0B" w14:textId="77777777" w:rsidR="0018366A" w:rsidRDefault="0018366A" w:rsidP="0018366A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  <w:p w14:paraId="6A2BCD37" w14:textId="03D7ED9F" w:rsidR="0018366A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Ataraxia 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ab/>
                        <w:t xml:space="preserve">         R</w:t>
                      </w:r>
                      <w:r w:rsidR="009B6D0D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535</w:t>
                      </w:r>
                    </w:p>
                    <w:p w14:paraId="2D6CAAE5" w14:textId="77777777" w:rsidR="0018366A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Bouchard Finlayson</w:t>
                      </w:r>
                    </w:p>
                    <w:p w14:paraId="3CE4ECF5" w14:textId="77777777" w:rsidR="0018366A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Galpin Peak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ab/>
                        <w:t>R665</w:t>
                      </w:r>
                    </w:p>
                    <w:p w14:paraId="35633DB5" w14:textId="77777777" w:rsidR="0018366A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Hamilton Russel Estate     R985</w:t>
                      </w:r>
                    </w:p>
                    <w:p w14:paraId="3B432644" w14:textId="77777777" w:rsidR="0018366A" w:rsidRDefault="0018366A" w:rsidP="0018366A">
                      <w:pPr>
                        <w:jc w:val="center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1A1FCC8E" w14:textId="77777777" w:rsidR="0018366A" w:rsidRDefault="0018366A" w:rsidP="0018366A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  <w:r w:rsidRPr="00341C9E"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  <w:t>Shiraz</w:t>
                      </w:r>
                    </w:p>
                    <w:p w14:paraId="50F732DC" w14:textId="77777777" w:rsidR="0018366A" w:rsidRDefault="0018366A" w:rsidP="0018366A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  <w:p w14:paraId="279D2155" w14:textId="36D1A010" w:rsidR="0018366A" w:rsidRDefault="002A2BC4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Creation Reserve</w:t>
                      </w:r>
                      <w:r w:rsidR="0018366A"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Syrah </w:t>
                      </w:r>
                      <w:r w:rsidR="0018366A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R580</w:t>
                      </w:r>
                      <w:r w:rsidR="0018366A"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    </w:t>
                      </w:r>
                    </w:p>
                    <w:p w14:paraId="36670281" w14:textId="7F706587" w:rsidR="0018366A" w:rsidRPr="00341C9E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Gabrielskloof</w:t>
                      </w:r>
                      <w:proofErr w:type="spellEnd"/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Syrah.         R296</w:t>
                      </w: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</w:t>
                      </w:r>
                    </w:p>
                    <w:p w14:paraId="28D7EDE0" w14:textId="77777777" w:rsidR="0018366A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7ECD6A23" w14:textId="77777777" w:rsidR="0018366A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296DB0A9" w14:textId="77777777" w:rsidR="0018366A" w:rsidRPr="00341C9E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701F0541" w14:textId="77777777" w:rsidR="0018366A" w:rsidRDefault="0018366A" w:rsidP="0018366A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  <w:p w14:paraId="711981DA" w14:textId="77777777" w:rsidR="0018366A" w:rsidRPr="00341C9E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            </w:t>
                      </w:r>
                    </w:p>
                    <w:p w14:paraId="7A97701E" w14:textId="77777777" w:rsidR="0018366A" w:rsidRPr="00341C9E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1EB52CB5" w14:textId="77777777" w:rsidR="0018366A" w:rsidRDefault="0018366A" w:rsidP="0018366A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  <w:p w14:paraId="2780CE55" w14:textId="77777777" w:rsidR="0018366A" w:rsidRPr="00341C9E" w:rsidRDefault="0018366A" w:rsidP="0018366A">
                      <w:pPr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</w:p>
                    <w:p w14:paraId="13785DA9" w14:textId="77777777" w:rsidR="0018366A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  </w:t>
                      </w:r>
                    </w:p>
                    <w:p w14:paraId="0BADDA83" w14:textId="77777777" w:rsidR="0018366A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27A49D52" w14:textId="77777777" w:rsidR="0018366A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7134226F" w14:textId="77777777" w:rsidR="0018366A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7819FFBF" w14:textId="77777777" w:rsidR="0018366A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1875334E" w14:textId="77777777" w:rsidR="0018366A" w:rsidRPr="00341C9E" w:rsidRDefault="0018366A" w:rsidP="0018366A">
                      <w:pPr>
                        <w:jc w:val="right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pperplate" w:eastAsia="Hiragino Kaku Gothic Std W8" w:hAnsi="Copperplate" w:cs="Krungthep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B8C76C" wp14:editId="3CEABD76">
                <wp:simplePos x="0" y="0"/>
                <wp:positionH relativeFrom="column">
                  <wp:posOffset>3096260</wp:posOffset>
                </wp:positionH>
                <wp:positionV relativeFrom="paragraph">
                  <wp:posOffset>95250</wp:posOffset>
                </wp:positionV>
                <wp:extent cx="2910205" cy="2484000"/>
                <wp:effectExtent l="0" t="0" r="10795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205" cy="248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26C92" w14:textId="77777777" w:rsidR="0018366A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  <w:t>Pinotage</w:t>
                            </w:r>
                          </w:p>
                          <w:p w14:paraId="292BF036" w14:textId="77777777" w:rsidR="0018366A" w:rsidRPr="00341C9E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5AB12EC" w14:textId="77777777" w:rsidR="0018366A" w:rsidRPr="00341C9E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Whalehaven</w:t>
                            </w:r>
                            <w:proofErr w:type="spellEnd"/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</w:t>
                            </w: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R325           </w:t>
                            </w:r>
                          </w:p>
                          <w:p w14:paraId="5F01B043" w14:textId="77777777" w:rsidR="0018366A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Southern Right                  R575</w:t>
                            </w:r>
                          </w:p>
                          <w:p w14:paraId="5ED3F3F2" w14:textId="77777777" w:rsidR="0018366A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0442838D" w14:textId="77777777" w:rsidR="0018366A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1C9E"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  <w:t>Blends</w:t>
                            </w:r>
                          </w:p>
                          <w:p w14:paraId="06BD7CA3" w14:textId="77777777" w:rsidR="0018366A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E632679" w14:textId="77777777" w:rsidR="0018366A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La </w:t>
                            </w:r>
                            <w:proofErr w:type="spellStart"/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Vierge</w:t>
                            </w:r>
                            <w:proofErr w:type="spellEnd"/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Nyphomane</w:t>
                            </w:r>
                            <w:proofErr w:type="spellEnd"/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  R290</w:t>
                            </w:r>
                          </w:p>
                          <w:p w14:paraId="2CC7BEB5" w14:textId="52039F4E" w:rsidR="0018366A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Whale haven Abalone        R1</w:t>
                            </w:r>
                            <w:r w:rsidR="008757C4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>65</w:t>
                            </w:r>
                          </w:p>
                          <w:p w14:paraId="05EBFBED" w14:textId="74E13710" w:rsidR="0018366A" w:rsidRPr="00341C9E" w:rsidRDefault="0018366A" w:rsidP="0018366A">
                            <w:pPr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      </w:t>
                            </w:r>
                            <w:r w:rsidRPr="00341C9E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 xml:space="preserve">Per Glass          </w:t>
                            </w:r>
                            <w:r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r w:rsidRPr="00341C9E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 xml:space="preserve">    R</w:t>
                            </w:r>
                            <w:r w:rsidR="008757C4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>50</w:t>
                            </w:r>
                          </w:p>
                          <w:p w14:paraId="492C623A" w14:textId="77777777" w:rsidR="0018366A" w:rsidRDefault="0018366A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6C12E93" w14:textId="4996244E" w:rsidR="0018366A" w:rsidRPr="008757C4" w:rsidRDefault="008757C4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</w:pPr>
                            <w:r w:rsidRPr="008757C4">
                              <w:rPr>
                                <w:rFonts w:ascii="Copperplate" w:hAnsi="Copperplate"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Dessert Wine</w:t>
                            </w:r>
                          </w:p>
                          <w:p w14:paraId="7C249FA1" w14:textId="51DE8054" w:rsidR="0018366A" w:rsidRPr="008757C4" w:rsidRDefault="008757C4" w:rsidP="0018366A">
                            <w:pPr>
                              <w:jc w:val="center"/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757C4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>Creation Fine Cape Vintage</w:t>
                            </w:r>
                            <w:r w:rsidR="00A76011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 xml:space="preserve"> Port </w:t>
                            </w:r>
                            <w:r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>R</w:t>
                            </w:r>
                            <w:r w:rsidR="009B6D0D">
                              <w:rPr>
                                <w:rFonts w:ascii="Copperplate" w:hAnsi="Copperplate"/>
                                <w:sz w:val="22"/>
                                <w:szCs w:val="22"/>
                                <w:lang w:val="en-US"/>
                              </w:rPr>
                              <w:t>50</w:t>
                            </w:r>
                          </w:p>
                          <w:p w14:paraId="240CE8B6" w14:textId="77777777" w:rsidR="0018366A" w:rsidRPr="00341C9E" w:rsidRDefault="0018366A" w:rsidP="0018366A">
                            <w:pPr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41C9E">
                              <w:rPr>
                                <w:rFonts w:ascii="Copperplate" w:hAnsi="Copperplate"/>
                                <w:sz w:val="26"/>
                                <w:szCs w:val="26"/>
                                <w:lang w:val="en-US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C76C" id="Text Box 14" o:spid="_x0000_s1038" type="#_x0000_t202" style="position:absolute;margin-left:243.8pt;margin-top:7.5pt;width:229.15pt;height:19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" fillcolor="white [3201]" strokeweight=".5pt">
                <v:textbox>
                  <w:txbxContent>
                    <w:p w14:paraId="23A26C92" w14:textId="77777777" w:rsidR="0018366A" w:rsidRDefault="0018366A" w:rsidP="0018366A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  <w:t>Pinotage</w:t>
                      </w:r>
                    </w:p>
                    <w:p w14:paraId="292BF036" w14:textId="77777777" w:rsidR="0018366A" w:rsidRPr="00341C9E" w:rsidRDefault="0018366A" w:rsidP="0018366A">
                      <w:pPr>
                        <w:jc w:val="center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15AB12EC" w14:textId="77777777" w:rsidR="0018366A" w:rsidRPr="00341C9E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Whalehaven</w:t>
                      </w:r>
                      <w:proofErr w:type="spellEnd"/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             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</w:t>
                      </w: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R325           </w:t>
                      </w:r>
                    </w:p>
                    <w:p w14:paraId="5F01B043" w14:textId="77777777" w:rsidR="0018366A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Southern Right                  R575</w:t>
                      </w:r>
                    </w:p>
                    <w:p w14:paraId="5ED3F3F2" w14:textId="77777777" w:rsidR="0018366A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0442838D" w14:textId="77777777" w:rsidR="0018366A" w:rsidRDefault="0018366A" w:rsidP="0018366A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  <w:r w:rsidRPr="00341C9E"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  <w:t>Blends</w:t>
                      </w:r>
                    </w:p>
                    <w:p w14:paraId="06BD7CA3" w14:textId="77777777" w:rsidR="0018366A" w:rsidRDefault="0018366A" w:rsidP="0018366A">
                      <w:pPr>
                        <w:jc w:val="center"/>
                        <w:rPr>
                          <w:rFonts w:ascii="Copperplate" w:hAnsi="Copperplate"/>
                          <w:sz w:val="28"/>
                          <w:szCs w:val="28"/>
                          <w:lang w:val="en-US"/>
                        </w:rPr>
                      </w:pPr>
                    </w:p>
                    <w:p w14:paraId="2E632679" w14:textId="77777777" w:rsidR="0018366A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La </w:t>
                      </w:r>
                      <w:proofErr w:type="spellStart"/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Vierge</w:t>
                      </w:r>
                      <w:proofErr w:type="spellEnd"/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Nyphomane</w:t>
                      </w:r>
                      <w:proofErr w:type="spellEnd"/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  R290</w:t>
                      </w:r>
                    </w:p>
                    <w:p w14:paraId="2CC7BEB5" w14:textId="52039F4E" w:rsidR="0018366A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Whale haven Abalone        R1</w:t>
                      </w:r>
                      <w:r w:rsidR="008757C4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>65</w:t>
                      </w:r>
                    </w:p>
                    <w:p w14:paraId="05EBFBED" w14:textId="74E13710" w:rsidR="0018366A" w:rsidRPr="00341C9E" w:rsidRDefault="0018366A" w:rsidP="0018366A">
                      <w:pPr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      </w:t>
                      </w:r>
                      <w:r w:rsidRPr="00341C9E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 xml:space="preserve">Per Glass          </w:t>
                      </w:r>
                      <w:r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r w:rsidRPr="00341C9E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 xml:space="preserve">    R</w:t>
                      </w:r>
                      <w:r w:rsidR="008757C4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>50</w:t>
                      </w:r>
                    </w:p>
                    <w:p w14:paraId="492C623A" w14:textId="77777777" w:rsidR="0018366A" w:rsidRDefault="0018366A" w:rsidP="0018366A">
                      <w:pPr>
                        <w:jc w:val="center"/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</w:p>
                    <w:p w14:paraId="46C12E93" w14:textId="4996244E" w:rsidR="0018366A" w:rsidRPr="008757C4" w:rsidRDefault="008757C4" w:rsidP="0018366A">
                      <w:pPr>
                        <w:jc w:val="center"/>
                        <w:rPr>
                          <w:rFonts w:ascii="Copperplate" w:hAnsi="Copperplate"/>
                          <w:sz w:val="26"/>
                          <w:szCs w:val="26"/>
                          <w:u w:val="single"/>
                          <w:lang w:val="en-US"/>
                        </w:rPr>
                      </w:pPr>
                      <w:r w:rsidRPr="008757C4">
                        <w:rPr>
                          <w:rFonts w:ascii="Copperplate" w:hAnsi="Copperplate"/>
                          <w:sz w:val="26"/>
                          <w:szCs w:val="26"/>
                          <w:u w:val="single"/>
                          <w:lang w:val="en-US"/>
                        </w:rPr>
                        <w:t>Dessert Wine</w:t>
                      </w:r>
                    </w:p>
                    <w:p w14:paraId="7C249FA1" w14:textId="51DE8054" w:rsidR="0018366A" w:rsidRPr="008757C4" w:rsidRDefault="008757C4" w:rsidP="0018366A">
                      <w:pPr>
                        <w:jc w:val="center"/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</w:pPr>
                      <w:r w:rsidRPr="008757C4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>Creation Fine Cape Vintage</w:t>
                      </w:r>
                      <w:r w:rsidR="00A76011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 xml:space="preserve"> Port </w:t>
                      </w:r>
                      <w:r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>R</w:t>
                      </w:r>
                      <w:r w:rsidR="009B6D0D">
                        <w:rPr>
                          <w:rFonts w:ascii="Copperplate" w:hAnsi="Copperplate"/>
                          <w:sz w:val="22"/>
                          <w:szCs w:val="22"/>
                          <w:lang w:val="en-US"/>
                        </w:rPr>
                        <w:t>50</w:t>
                      </w:r>
                    </w:p>
                    <w:p w14:paraId="240CE8B6" w14:textId="77777777" w:rsidR="0018366A" w:rsidRPr="00341C9E" w:rsidRDefault="0018366A" w:rsidP="0018366A">
                      <w:pPr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</w:pPr>
                      <w:r w:rsidRPr="00341C9E">
                        <w:rPr>
                          <w:rFonts w:ascii="Copperplate" w:hAnsi="Copperplate"/>
                          <w:sz w:val="26"/>
                          <w:szCs w:val="26"/>
                          <w:lang w:val="en-US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AF2E028" w14:textId="3102918F" w:rsidR="0018366A" w:rsidRDefault="0018366A" w:rsidP="0018366A">
      <w:pPr>
        <w:jc w:val="center"/>
      </w:pPr>
    </w:p>
    <w:p w14:paraId="381203DC" w14:textId="77777777" w:rsidR="0018366A" w:rsidRDefault="0018366A"/>
    <w:p w14:paraId="4BFCE31D" w14:textId="1E0304B2" w:rsidR="0018366A" w:rsidRDefault="0018366A"/>
    <w:sectPr w:rsidR="0018366A" w:rsidSect="001923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ino">
    <w:panose1 w:val="03030300040707070C03"/>
    <w:charset w:val="4D"/>
    <w:family w:val="script"/>
    <w:pitch w:val="variable"/>
    <w:sig w:usb0="80000067" w:usb1="40000041" w:usb2="00000000" w:usb3="00000000" w:csb0="00000093" w:csb1="00000000"/>
  </w:font>
  <w:font w:name="Hiragino Kaku Gothic Std W8">
    <w:panose1 w:val="020B0800000000000000"/>
    <w:charset w:val="80"/>
    <w:family w:val="swiss"/>
    <w:pitch w:val="variable"/>
    <w:sig w:usb0="800002CF" w:usb1="68C7FCFC" w:usb2="00000012" w:usb3="00000000" w:csb0="0002000D" w:csb1="00000000"/>
  </w:font>
  <w:font w:name="Krungthep">
    <w:panose1 w:val="02000400000000000000"/>
    <w:charset w:val="DE"/>
    <w:family w:val="auto"/>
    <w:pitch w:val="variable"/>
    <w:sig w:usb0="810000FF" w:usb1="5000204A" w:usb2="00000020" w:usb3="00000000" w:csb0="00010193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B2"/>
    <w:rsid w:val="0018366A"/>
    <w:rsid w:val="001923C7"/>
    <w:rsid w:val="001A42DE"/>
    <w:rsid w:val="001F004E"/>
    <w:rsid w:val="0021616C"/>
    <w:rsid w:val="002A2BC4"/>
    <w:rsid w:val="002C6A04"/>
    <w:rsid w:val="003217C7"/>
    <w:rsid w:val="003D1B08"/>
    <w:rsid w:val="00404505"/>
    <w:rsid w:val="00681BB2"/>
    <w:rsid w:val="007C5467"/>
    <w:rsid w:val="008615E0"/>
    <w:rsid w:val="008757C4"/>
    <w:rsid w:val="00900566"/>
    <w:rsid w:val="009B6D0D"/>
    <w:rsid w:val="009F1176"/>
    <w:rsid w:val="00A455C1"/>
    <w:rsid w:val="00A76011"/>
    <w:rsid w:val="00AE3935"/>
    <w:rsid w:val="00CA3509"/>
    <w:rsid w:val="00CD2893"/>
    <w:rsid w:val="00D01D41"/>
    <w:rsid w:val="00E36F78"/>
    <w:rsid w:val="00E44378"/>
    <w:rsid w:val="00EA5B17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03823"/>
  <w15:chartTrackingRefBased/>
  <w15:docId w15:val="{3A50DD41-E42C-F541-82AC-02099BF3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2BD811-DDC9-614C-8F2F-C65246E4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Jannie Malherbe</cp:lastModifiedBy>
  <cp:revision>2</cp:revision>
  <cp:lastPrinted>2022-10-06T17:11:00Z</cp:lastPrinted>
  <dcterms:created xsi:type="dcterms:W3CDTF">2023-01-27T08:53:00Z</dcterms:created>
  <dcterms:modified xsi:type="dcterms:W3CDTF">2023-01-27T08:53:00Z</dcterms:modified>
</cp:coreProperties>
</file>