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5FF8" w14:textId="7AF9E889" w:rsidR="00B537CB" w:rsidRDefault="00B537CB" w:rsidP="007F66B4">
      <w:pPr>
        <w:rPr>
          <w:rFonts w:ascii="Copperplate" w:eastAsia="Hiragino Kaku Gothic Std W8" w:hAnsi="Copperplate" w:cs="Al Tarikh"/>
          <w:sz w:val="52"/>
          <w:szCs w:val="52"/>
        </w:rPr>
      </w:pPr>
      <w:ins w:id="0" w:author="Microsoft Office User" w:date="2022-06-02T18:35:00Z">
        <w:r>
          <w:rPr>
            <w:rFonts w:ascii="Zapfino" w:eastAsia="Hiragino Kaku Gothic Std W8" w:hAnsi="Zapfino" w:cs="Krungthep"/>
            <w:noProof/>
            <w:sz w:val="72"/>
            <w:szCs w:val="72"/>
          </w:rPr>
          <w:drawing>
            <wp:anchor distT="0" distB="0" distL="114300" distR="114300" simplePos="0" relativeHeight="251659264" behindDoc="1" locked="0" layoutInCell="1" allowOverlap="1" wp14:anchorId="5E5E5ADA" wp14:editId="76EA2901">
              <wp:simplePos x="0" y="0"/>
              <wp:positionH relativeFrom="column">
                <wp:posOffset>25400</wp:posOffset>
              </wp:positionH>
              <wp:positionV relativeFrom="paragraph">
                <wp:posOffset>-601980</wp:posOffset>
              </wp:positionV>
              <wp:extent cx="5492750" cy="925195"/>
              <wp:effectExtent l="0" t="0" r="6350" b="1905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 rotWithShape="1">
                      <a:blip r:embed="rId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25653" r="3921" b="41961"/>
                      <a:stretch/>
                    </pic:blipFill>
                    <pic:spPr bwMode="auto">
                      <a:xfrm>
                        <a:off x="0" y="0"/>
                        <a:ext cx="5492750" cy="92519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577E8472" w14:textId="435DA7C4" w:rsidR="00C250F9" w:rsidRPr="00C250F9" w:rsidDel="00867820" w:rsidRDefault="00C250F9" w:rsidP="007F66B4">
      <w:pPr>
        <w:rPr>
          <w:del w:id="1" w:author="Bloch, Dan (ICIS-CON)" w:date="2022-06-02T09:53:00Z"/>
          <w:rFonts w:ascii="Copperplate" w:eastAsia="Hiragino Kaku Gothic Std W8" w:hAnsi="Copperplate" w:cs="Al Tarikh"/>
          <w:sz w:val="52"/>
          <w:szCs w:val="52"/>
          <w:rPrChange w:id="2" w:author="Bloch, Dan (ICIS-CON)" w:date="2022-06-02T09:49:00Z">
            <w:rPr>
              <w:del w:id="3" w:author="Bloch, Dan (ICIS-CON)" w:date="2022-06-02T09:53:00Z"/>
              <w:rFonts w:ascii="Hiragino Kaku Gothic Std W8" w:eastAsia="Hiragino Kaku Gothic Std W8" w:hAnsi="Hiragino Kaku Gothic Std W8" w:cs="Krungthep"/>
              <w:sz w:val="36"/>
              <w:szCs w:val="36"/>
            </w:rPr>
          </w:rPrChange>
        </w:rPr>
      </w:pPr>
    </w:p>
    <w:p w14:paraId="35AC6D64" w14:textId="5C693724" w:rsidR="00C44502" w:rsidRDefault="00A87AB0" w:rsidP="007F66B4">
      <w:pPr>
        <w:rPr>
          <w:rFonts w:ascii="Copperplate" w:eastAsia="Hiragino Kaku Gothic Std W8" w:hAnsi="Copperplate" w:cs="Krungthep"/>
          <w:i/>
          <w:sz w:val="26"/>
          <w:szCs w:val="26"/>
          <w:u w:val="single"/>
        </w:rPr>
      </w:pPr>
      <w:r w:rsidRPr="00A87AB0">
        <w:rPr>
          <w:rFonts w:ascii="Copperplate" w:eastAsia="Hiragino Kaku Gothic Std W8" w:hAnsi="Copperplate" w:cs="Krungthep"/>
          <w:i/>
          <w:sz w:val="26"/>
          <w:szCs w:val="26"/>
          <w:u w:val="single"/>
        </w:rPr>
        <w:t>Starters</w:t>
      </w:r>
    </w:p>
    <w:p w14:paraId="4B7546A8" w14:textId="6D24680E" w:rsidR="00A87AB0" w:rsidRDefault="00A87AB0" w:rsidP="007F66B4">
      <w:pPr>
        <w:rPr>
          <w:rFonts w:ascii="Copperplate" w:eastAsia="Hiragino Kaku Gothic Std W8" w:hAnsi="Copperplate" w:cs="Krungthep"/>
          <w:b/>
          <w:bCs/>
          <w:i/>
          <w:sz w:val="26"/>
          <w:szCs w:val="26"/>
        </w:rPr>
      </w:pPr>
    </w:p>
    <w:p w14:paraId="28B8D6CD" w14:textId="5782352F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Pan-fried Abalone served with curried aioli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</w:t>
      </w:r>
      <w:r w:rsidR="001F097F">
        <w:rPr>
          <w:rFonts w:ascii="Copperplate" w:eastAsia="Hiragino Kaku Gothic Std W8" w:hAnsi="Copperplate" w:cs="Krungthep"/>
          <w:bCs/>
          <w:sz w:val="26"/>
          <w:szCs w:val="26"/>
        </w:rPr>
        <w:t>1</w:t>
      </w:r>
      <w:r w:rsidR="00F771CD">
        <w:rPr>
          <w:rFonts w:ascii="Copperplate" w:eastAsia="Hiragino Kaku Gothic Std W8" w:hAnsi="Copperplate" w:cs="Krungthep"/>
          <w:bCs/>
          <w:sz w:val="26"/>
          <w:szCs w:val="26"/>
        </w:rPr>
        <w:t>05</w:t>
      </w:r>
    </w:p>
    <w:p w14:paraId="393F3B58" w14:textId="49D46EB1" w:rsidR="009143DE" w:rsidRDefault="009143DE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5A76054" w14:textId="30E51957" w:rsidR="009143DE" w:rsidRDefault="009143DE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Fish Cakes with tartare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R85</w:t>
      </w:r>
    </w:p>
    <w:p w14:paraId="6009F645" w14:textId="7939A2D5" w:rsidR="00A83E59" w:rsidRDefault="00A83E5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3328C98E" w14:textId="10904878" w:rsidR="00A83E59" w:rsidRDefault="00A83E5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Abalone and Prawn half-Moons served with</w:t>
      </w:r>
    </w:p>
    <w:p w14:paraId="0A38E48F" w14:textId="450515C8" w:rsidR="00A83E59" w:rsidRDefault="00A83E5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Cucumber and fennel slaw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R90</w:t>
      </w:r>
    </w:p>
    <w:p w14:paraId="41967CE5" w14:textId="454236E1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18403FD7" w14:textId="1E1AFF03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Beef Carpaccio 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R11</w:t>
      </w:r>
      <w:r w:rsidR="00F771CD">
        <w:rPr>
          <w:rFonts w:ascii="Copperplate" w:eastAsia="Hiragino Kaku Gothic Std W8" w:hAnsi="Copperplate" w:cs="Krungthep"/>
          <w:bCs/>
          <w:sz w:val="26"/>
          <w:szCs w:val="26"/>
        </w:rPr>
        <w:t>0</w:t>
      </w:r>
    </w:p>
    <w:p w14:paraId="059D82B2" w14:textId="06ABAC20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8DCE893" w14:textId="77777777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Patagonian Squid tubes with chimichurri dressing </w:t>
      </w:r>
    </w:p>
    <w:p w14:paraId="02F709B7" w14:textId="2B17AE12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and fragrant rice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R120</w:t>
      </w:r>
    </w:p>
    <w:p w14:paraId="467DAF6C" w14:textId="5EBF95A1" w:rsidR="00A87AB0" w:rsidRDefault="00A87AB0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6DC21B1" w14:textId="351FCC2A" w:rsidR="00A87AB0" w:rsidRDefault="009143DE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Mussels cooked in a creamy white wine sauce</w:t>
      </w:r>
      <w:r w:rsidR="00A83E5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A83E5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A83E59">
        <w:rPr>
          <w:rFonts w:ascii="Copperplate" w:eastAsia="Hiragino Kaku Gothic Std W8" w:hAnsi="Copperplate" w:cs="Krungthep"/>
          <w:bCs/>
          <w:sz w:val="26"/>
          <w:szCs w:val="26"/>
        </w:rPr>
        <w:tab/>
        <w:t>R115</w:t>
      </w:r>
    </w:p>
    <w:p w14:paraId="1FE84A64" w14:textId="75DFEE04" w:rsidR="00A83E59" w:rsidRPr="00472870" w:rsidRDefault="00A83E59" w:rsidP="007F66B4">
      <w:pPr>
        <w:rPr>
          <w:rFonts w:ascii="Copperplate" w:eastAsia="Hiragino Kaku Gothic Std W8" w:hAnsi="Copperplate" w:cs="Krungthep"/>
          <w:bCs/>
          <w:sz w:val="22"/>
          <w:szCs w:val="22"/>
        </w:rPr>
      </w:pPr>
      <w:r w:rsidRPr="00472870">
        <w:rPr>
          <w:rFonts w:ascii="Copperplate" w:eastAsia="Hiragino Kaku Gothic Std W8" w:hAnsi="Copperplate" w:cs="Krungthep"/>
          <w:bCs/>
          <w:sz w:val="22"/>
          <w:szCs w:val="22"/>
        </w:rPr>
        <w:t>(Tomato based available)</w:t>
      </w:r>
    </w:p>
    <w:p w14:paraId="3827EF74" w14:textId="6F19FC78" w:rsidR="00F771CD" w:rsidRDefault="00F771CD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52F784CC" w14:textId="52A00C5F" w:rsidR="00F771CD" w:rsidRDefault="00F771CD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Creamed Abalone</w:t>
      </w:r>
      <w:r w:rsidR="00A83E59">
        <w:rPr>
          <w:rFonts w:ascii="Copperplate" w:eastAsia="Hiragino Kaku Gothic Std W8" w:hAnsi="Copperplate" w:cs="Krungthep"/>
          <w:bCs/>
          <w:sz w:val="26"/>
          <w:szCs w:val="26"/>
        </w:rPr>
        <w:t xml:space="preserve"> </w:t>
      </w:r>
      <w:r w:rsidR="00441DF4">
        <w:rPr>
          <w:rFonts w:ascii="Copperplate" w:eastAsia="Hiragino Kaku Gothic Std W8" w:hAnsi="Copperplate" w:cs="Krungthep"/>
          <w:bCs/>
          <w:sz w:val="26"/>
          <w:szCs w:val="26"/>
        </w:rPr>
        <w:t xml:space="preserve">with rice and crostini               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R120</w:t>
      </w:r>
    </w:p>
    <w:p w14:paraId="6C080FCD" w14:textId="77777777" w:rsidR="00A87AB0" w:rsidRPr="00A87AB0" w:rsidRDefault="00A87AB0" w:rsidP="007F66B4">
      <w:pPr>
        <w:rPr>
          <w:ins w:id="4" w:author="Microsoft Office User" w:date="2022-06-02T18:31:00Z"/>
          <w:rFonts w:ascii="Copperplate" w:eastAsia="Hiragino Kaku Gothic Std W8" w:hAnsi="Copperplate" w:cs="Krungthep"/>
          <w:bCs/>
          <w:sz w:val="26"/>
          <w:szCs w:val="26"/>
        </w:rPr>
      </w:pPr>
    </w:p>
    <w:p w14:paraId="2BC70FB4" w14:textId="2FE92271" w:rsidR="007F66B4" w:rsidRDefault="0069169A" w:rsidP="007F66B4">
      <w:pPr>
        <w:rPr>
          <w:rFonts w:ascii="Copperplate" w:eastAsia="Hiragino Kaku Gothic Std W8" w:hAnsi="Copperplate" w:cs="Krungthep"/>
          <w:bCs/>
          <w:i/>
          <w:sz w:val="26"/>
          <w:szCs w:val="26"/>
          <w:u w:val="single"/>
        </w:rPr>
      </w:pPr>
      <w:r w:rsidRPr="003C7919">
        <w:rPr>
          <w:rFonts w:ascii="Copperplate" w:eastAsia="Hiragino Kaku Gothic Std W8" w:hAnsi="Copperplate" w:cs="Krungthep"/>
          <w:bCs/>
          <w:i/>
          <w:sz w:val="26"/>
          <w:szCs w:val="26"/>
          <w:u w:val="single"/>
        </w:rPr>
        <w:t>Mains</w:t>
      </w:r>
    </w:p>
    <w:p w14:paraId="1DDB24EA" w14:textId="7B23F301" w:rsidR="00A87AB0" w:rsidRDefault="00A87AB0" w:rsidP="007F66B4">
      <w:pPr>
        <w:rPr>
          <w:rFonts w:ascii="Copperplate" w:eastAsia="Hiragino Kaku Gothic Std W8" w:hAnsi="Copperplate" w:cs="Krungthep"/>
          <w:bCs/>
          <w:i/>
          <w:sz w:val="26"/>
          <w:szCs w:val="26"/>
          <w:u w:val="single"/>
        </w:rPr>
      </w:pPr>
    </w:p>
    <w:p w14:paraId="5B7A20EC" w14:textId="0442BF0C" w:rsidR="00151D97" w:rsidRDefault="00A83E59" w:rsidP="00151D97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Caesar Salad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R90</w:t>
      </w:r>
    </w:p>
    <w:p w14:paraId="0FA7F2B9" w14:textId="035B92AB" w:rsidR="00A83E59" w:rsidRPr="00472870" w:rsidRDefault="00A83E59" w:rsidP="00151D97">
      <w:pPr>
        <w:rPr>
          <w:rFonts w:ascii="Copperplate" w:eastAsia="Hiragino Kaku Gothic Std W8" w:hAnsi="Copperplate" w:cs="Krungthep"/>
          <w:bCs/>
        </w:rPr>
      </w:pPr>
      <w:r w:rsidRPr="00472870">
        <w:rPr>
          <w:rFonts w:ascii="Copperplate" w:eastAsia="Hiragino Kaku Gothic Std W8" w:hAnsi="Copperplate" w:cs="Krungthep"/>
          <w:bCs/>
        </w:rPr>
        <w:t>Add Chicken or Avocado R30</w:t>
      </w:r>
    </w:p>
    <w:p w14:paraId="6B164B76" w14:textId="5159E78D" w:rsidR="00A83E59" w:rsidRDefault="00A83E59" w:rsidP="00151D97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1D34B470" w14:textId="464B0736" w:rsidR="007352B6" w:rsidRDefault="00A83E59" w:rsidP="00151D97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Old Harbour Chowder </w:t>
      </w:r>
      <w:r w:rsidR="00B537CB">
        <w:rPr>
          <w:rFonts w:ascii="Copperplate" w:eastAsia="Hiragino Kaku Gothic Std W8" w:hAnsi="Copperplate" w:cs="Krungthep"/>
          <w:bCs/>
          <w:sz w:val="26"/>
          <w:szCs w:val="26"/>
        </w:rPr>
        <w:t>(</w:t>
      </w:r>
      <w:r w:rsidR="00B537CB">
        <w:rPr>
          <w:rFonts w:ascii="Copperplate" w:eastAsia="Hiragino Kaku Gothic Std W8" w:hAnsi="Copperplate" w:cs="Krungthep"/>
          <w:bCs/>
          <w:sz w:val="22"/>
          <w:szCs w:val="22"/>
        </w:rPr>
        <w:t>Line fish, haddock, mussels )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B537CB">
        <w:rPr>
          <w:rFonts w:ascii="Copperplate" w:eastAsia="Hiragino Kaku Gothic Std W8" w:hAnsi="Copperplate" w:cs="Krungthep"/>
          <w:bCs/>
          <w:sz w:val="26"/>
          <w:szCs w:val="26"/>
        </w:rPr>
        <w:tab/>
        <w:t>R120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C250F9">
        <w:rPr>
          <w:rFonts w:ascii="Copperplate" w:eastAsia="Hiragino Kaku Gothic Std W8" w:hAnsi="Copperplate" w:cs="Krungthep"/>
          <w:bCs/>
          <w:sz w:val="26"/>
          <w:szCs w:val="26"/>
        </w:rPr>
        <w:t xml:space="preserve">       </w:t>
      </w:r>
    </w:p>
    <w:p w14:paraId="78767CED" w14:textId="246DF873" w:rsidR="007352B6" w:rsidRDefault="007352B6" w:rsidP="00151D97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Seafood orecchiette pasta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R160</w:t>
      </w:r>
    </w:p>
    <w:p w14:paraId="49EE7137" w14:textId="0C2ADA0B" w:rsidR="00151D97" w:rsidRPr="00472870" w:rsidRDefault="00A83E59" w:rsidP="007F66B4">
      <w:pPr>
        <w:rPr>
          <w:rFonts w:ascii="Copperplate" w:eastAsia="Hiragino Kaku Gothic Std W8" w:hAnsi="Copperplate" w:cs="Krungthep"/>
          <w:bCs/>
          <w:i/>
          <w:sz w:val="22"/>
          <w:szCs w:val="22"/>
        </w:rPr>
      </w:pPr>
      <w:r w:rsidRPr="00472870">
        <w:rPr>
          <w:rFonts w:ascii="Copperplate" w:eastAsia="Hiragino Kaku Gothic Std W8" w:hAnsi="Copperplate" w:cs="Krungthep"/>
          <w:bCs/>
          <w:i/>
          <w:sz w:val="22"/>
          <w:szCs w:val="22"/>
        </w:rPr>
        <w:t>Line fish, mussels, calamari, Prawns</w:t>
      </w:r>
      <w:r w:rsidR="00C250F9" w:rsidRPr="00472870">
        <w:rPr>
          <w:rFonts w:ascii="Copperplate" w:eastAsia="Hiragino Kaku Gothic Std W8" w:hAnsi="Copperplate" w:cs="Krungthep"/>
          <w:bCs/>
          <w:i/>
          <w:sz w:val="22"/>
          <w:szCs w:val="22"/>
        </w:rPr>
        <w:t xml:space="preserve"> and Neapolitan sauce</w:t>
      </w:r>
    </w:p>
    <w:p w14:paraId="0312CD30" w14:textId="5E8DDCC6" w:rsidR="00A83E59" w:rsidRPr="00C250F9" w:rsidRDefault="00A83E59" w:rsidP="007F66B4">
      <w:pPr>
        <w:rPr>
          <w:rFonts w:ascii="Copperplate" w:eastAsia="Hiragino Kaku Gothic Std W8" w:hAnsi="Copperplate" w:cs="Krungthep"/>
          <w:bCs/>
          <w:i/>
          <w:u w:val="single"/>
        </w:rPr>
      </w:pPr>
    </w:p>
    <w:p w14:paraId="2A5CD880" w14:textId="291E6B71" w:rsidR="007312C9" w:rsidRDefault="00C250F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Pan-fried Hake with potato and green bean salad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  <w:r>
        <w:rPr>
          <w:rFonts w:ascii="Copperplate" w:eastAsia="Hiragino Kaku Gothic Std W8" w:hAnsi="Copperplate" w:cs="Krungthep"/>
          <w:bCs/>
          <w:sz w:val="26"/>
          <w:szCs w:val="26"/>
        </w:rPr>
        <w:tab/>
        <w:t>R120</w:t>
      </w:r>
    </w:p>
    <w:p w14:paraId="0F0C8B1F" w14:textId="77777777" w:rsidR="00C250F9" w:rsidRDefault="00C250F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3026EE23" w14:textId="6BB9481F" w:rsidR="00E23909" w:rsidRDefault="009830E8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Slow Roasted Pork Belly</w:t>
      </w:r>
      <w:r w:rsidR="007312C9">
        <w:rPr>
          <w:rFonts w:ascii="Copperplate" w:eastAsia="Hiragino Kaku Gothic Std W8" w:hAnsi="Copperplate" w:cs="Krungthep"/>
          <w:bCs/>
          <w:sz w:val="26"/>
          <w:szCs w:val="26"/>
        </w:rPr>
        <w:t>,</w:t>
      </w: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 creamy </w:t>
      </w:r>
      <w:proofErr w:type="spellStart"/>
      <w:r>
        <w:rPr>
          <w:rFonts w:ascii="Copperplate" w:eastAsia="Hiragino Kaku Gothic Std W8" w:hAnsi="Copperplate" w:cs="Krungthep"/>
          <w:bCs/>
          <w:sz w:val="26"/>
          <w:szCs w:val="26"/>
        </w:rPr>
        <w:t>Samp</w:t>
      </w:r>
      <w:proofErr w:type="spellEnd"/>
      <w:r>
        <w:rPr>
          <w:rFonts w:ascii="Copperplate" w:eastAsia="Hiragino Kaku Gothic Std W8" w:hAnsi="Copperplate" w:cs="Krungthep"/>
          <w:bCs/>
          <w:sz w:val="26"/>
          <w:szCs w:val="26"/>
        </w:rPr>
        <w:t>, green beans</w:t>
      </w:r>
    </w:p>
    <w:p w14:paraId="1CFF92C1" w14:textId="650E7B92" w:rsidR="00A87AB0" w:rsidRDefault="009830E8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 xml:space="preserve">And caramelized onion Jus </w:t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  <w:t>R185</w:t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</w:p>
    <w:p w14:paraId="5F3697AF" w14:textId="4DF47D05" w:rsidR="007312C9" w:rsidRDefault="007312C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>Abalone Risotto</w:t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</w:r>
      <w:r w:rsidR="00E23909">
        <w:rPr>
          <w:rFonts w:ascii="Copperplate" w:eastAsia="Hiragino Kaku Gothic Std W8" w:hAnsi="Copperplate" w:cs="Krungthep"/>
          <w:bCs/>
          <w:sz w:val="26"/>
          <w:szCs w:val="26"/>
        </w:rPr>
        <w:tab/>
        <w:t>R140</w:t>
      </w:r>
    </w:p>
    <w:p w14:paraId="27D37CC9" w14:textId="7766E17D" w:rsidR="007312C9" w:rsidRDefault="007312C9" w:rsidP="007F66B4">
      <w:pPr>
        <w:rPr>
          <w:rFonts w:ascii="Copperplate" w:eastAsia="Hiragino Kaku Gothic Std W8" w:hAnsi="Copperplate" w:cs="Krungthep"/>
          <w:bCs/>
          <w:sz w:val="26"/>
          <w:szCs w:val="26"/>
        </w:rPr>
      </w:pPr>
    </w:p>
    <w:p w14:paraId="71DC5161" w14:textId="77777777" w:rsidR="00C250F9" w:rsidRDefault="00C250F9" w:rsidP="007312C9">
      <w:pPr>
        <w:rPr>
          <w:rFonts w:ascii="Copperplate" w:eastAsia="Hiragino Kaku Gothic Std W8" w:hAnsi="Copperplate" w:cs="Krungthep"/>
          <w:bCs/>
          <w:sz w:val="26"/>
          <w:szCs w:val="26"/>
        </w:rPr>
      </w:pPr>
      <w:proofErr w:type="spellStart"/>
      <w:r>
        <w:rPr>
          <w:rFonts w:ascii="Copperplate" w:eastAsia="Hiragino Kaku Gothic Std W8" w:hAnsi="Copperplate" w:cs="Krungthep"/>
          <w:bCs/>
          <w:sz w:val="26"/>
          <w:szCs w:val="26"/>
        </w:rPr>
        <w:t>Fallafal</w:t>
      </w:r>
      <w:proofErr w:type="spellEnd"/>
    </w:p>
    <w:p w14:paraId="7D2DAE39" w14:textId="605AC3E8" w:rsidR="007F66B4" w:rsidRDefault="00E23909" w:rsidP="007312C9">
      <w:pPr>
        <w:rPr>
          <w:rFonts w:ascii="Copperplate" w:eastAsia="Hiragino Kaku Gothic Std W8" w:hAnsi="Copperplate" w:cs="Krungthep"/>
          <w:bCs/>
          <w:sz w:val="26"/>
          <w:szCs w:val="26"/>
        </w:rPr>
      </w:pPr>
      <w:r>
        <w:rPr>
          <w:rFonts w:ascii="Copperplate" w:eastAsia="Hiragino Kaku Gothic Std W8" w:hAnsi="Copperplate" w:cs="Krungthep"/>
          <w:bCs/>
          <w:sz w:val="26"/>
          <w:szCs w:val="26"/>
        </w:rPr>
        <w:tab/>
      </w:r>
    </w:p>
    <w:p w14:paraId="2BE63283" w14:textId="77777777" w:rsidR="00F3430C" w:rsidRPr="00F3430C" w:rsidDel="00595BC9" w:rsidRDefault="00F3430C" w:rsidP="007F66B4">
      <w:pPr>
        <w:rPr>
          <w:del w:id="5" w:author="Microsoft Office User" w:date="2022-06-02T18:31:00Z"/>
          <w:rFonts w:ascii="Copperplate" w:eastAsia="Hiragino Kaku Gothic Std W8" w:hAnsi="Copperplate" w:cs="Krungthep"/>
          <w:sz w:val="26"/>
          <w:szCs w:val="26"/>
        </w:rPr>
      </w:pPr>
    </w:p>
    <w:p w14:paraId="4778DCE4" w14:textId="7F8380A8" w:rsidR="002C6A04" w:rsidRPr="003C7919" w:rsidRDefault="00F3430C">
      <w:pPr>
        <w:rPr>
          <w:rFonts w:ascii="Copperplate" w:hAnsi="Copperplate"/>
          <w:i/>
          <w:sz w:val="26"/>
          <w:szCs w:val="26"/>
          <w:u w:val="single"/>
        </w:rPr>
      </w:pPr>
      <w:r w:rsidRPr="003C7919">
        <w:rPr>
          <w:rFonts w:ascii="Copperplate" w:hAnsi="Copperplate"/>
          <w:i/>
          <w:sz w:val="26"/>
          <w:szCs w:val="26"/>
          <w:u w:val="single"/>
        </w:rPr>
        <w:t>Dessert</w:t>
      </w:r>
      <w:r w:rsidR="003C7919" w:rsidRPr="003C7919">
        <w:rPr>
          <w:rFonts w:ascii="Copperplate" w:hAnsi="Copperplate"/>
          <w:i/>
          <w:sz w:val="26"/>
          <w:szCs w:val="26"/>
          <w:u w:val="single"/>
        </w:rPr>
        <w:t>s</w:t>
      </w:r>
    </w:p>
    <w:p w14:paraId="1EA0F17E" w14:textId="1F5D30A3" w:rsidR="00F3430C" w:rsidRPr="00F3430C" w:rsidRDefault="00F3430C">
      <w:pPr>
        <w:rPr>
          <w:rFonts w:ascii="Copperplate" w:hAnsi="Copperplate"/>
          <w:sz w:val="26"/>
          <w:szCs w:val="26"/>
          <w:u w:val="single"/>
        </w:rPr>
      </w:pPr>
    </w:p>
    <w:p w14:paraId="551FAA17" w14:textId="60EA27A5" w:rsidR="00F3430C" w:rsidRPr="00F3430C" w:rsidRDefault="00F3430C">
      <w:pPr>
        <w:rPr>
          <w:rFonts w:ascii="Copperplate" w:hAnsi="Copperplate"/>
          <w:sz w:val="26"/>
          <w:szCs w:val="26"/>
        </w:rPr>
      </w:pPr>
      <w:r w:rsidRPr="00F3430C">
        <w:rPr>
          <w:rFonts w:ascii="Copperplate" w:hAnsi="Copperplate"/>
          <w:sz w:val="26"/>
          <w:szCs w:val="26"/>
        </w:rPr>
        <w:t xml:space="preserve">Chocolate Ganache Tart                                             </w:t>
      </w:r>
      <w:r>
        <w:rPr>
          <w:rFonts w:ascii="Copperplate" w:hAnsi="Copperplate"/>
          <w:sz w:val="26"/>
          <w:szCs w:val="26"/>
        </w:rPr>
        <w:t xml:space="preserve">         </w:t>
      </w:r>
      <w:r w:rsidRPr="00F3430C">
        <w:rPr>
          <w:rFonts w:ascii="Copperplate" w:hAnsi="Copperplate"/>
          <w:sz w:val="26"/>
          <w:szCs w:val="26"/>
        </w:rPr>
        <w:t xml:space="preserve">     R80</w:t>
      </w:r>
    </w:p>
    <w:p w14:paraId="065B0489" w14:textId="6CC9A68D" w:rsidR="00F3430C" w:rsidRPr="00F3430C" w:rsidRDefault="00F3430C">
      <w:pPr>
        <w:rPr>
          <w:rFonts w:ascii="Copperplate" w:hAnsi="Copperplate"/>
          <w:sz w:val="26"/>
          <w:szCs w:val="26"/>
        </w:rPr>
      </w:pPr>
    </w:p>
    <w:p w14:paraId="6B3981A5" w14:textId="7D4D9F5C" w:rsidR="00F3430C" w:rsidRDefault="00F3430C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>Tipsy Tart</w:t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  <w:t>R75</w:t>
      </w:r>
    </w:p>
    <w:p w14:paraId="003EFAF0" w14:textId="2BA4A66E" w:rsidR="00F3430C" w:rsidRDefault="00F3430C">
      <w:pPr>
        <w:rPr>
          <w:rFonts w:ascii="Copperplate" w:hAnsi="Copperplate"/>
          <w:sz w:val="26"/>
          <w:szCs w:val="26"/>
        </w:rPr>
      </w:pPr>
    </w:p>
    <w:p w14:paraId="370A0BA5" w14:textId="3EB5551F" w:rsidR="007312C9" w:rsidRDefault="00472870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>Ice Cream Vanilla, Pistachio, Chocolate Brownie</w:t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  <w:t>R35</w:t>
      </w:r>
    </w:p>
    <w:p w14:paraId="567D6D5F" w14:textId="77777777" w:rsidR="00472870" w:rsidRDefault="00472870">
      <w:pPr>
        <w:rPr>
          <w:rFonts w:ascii="Copperplate" w:hAnsi="Copperplate"/>
          <w:sz w:val="26"/>
          <w:szCs w:val="26"/>
        </w:rPr>
      </w:pPr>
    </w:p>
    <w:p w14:paraId="08B12355" w14:textId="0F4B4AB3" w:rsidR="00F771CD" w:rsidRDefault="007312C9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>Affogato – Vanilla Ice cream</w:t>
      </w:r>
      <w:r w:rsidR="00F771CD">
        <w:rPr>
          <w:rFonts w:ascii="Copperplate" w:hAnsi="Copperplate"/>
          <w:sz w:val="26"/>
          <w:szCs w:val="26"/>
        </w:rPr>
        <w:t>,</w:t>
      </w:r>
      <w:r>
        <w:rPr>
          <w:rFonts w:ascii="Copperplate" w:hAnsi="Copperplate"/>
          <w:sz w:val="26"/>
          <w:szCs w:val="26"/>
        </w:rPr>
        <w:t xml:space="preserve"> espresso</w:t>
      </w:r>
      <w:r w:rsidR="00F771CD">
        <w:rPr>
          <w:rFonts w:ascii="Copperplate" w:hAnsi="Copperplate"/>
          <w:sz w:val="26"/>
          <w:szCs w:val="26"/>
        </w:rPr>
        <w:t xml:space="preserve"> and choice of </w:t>
      </w:r>
    </w:p>
    <w:p w14:paraId="033675FC" w14:textId="7A0EE674" w:rsidR="00B537CB" w:rsidRDefault="00F771CD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 xml:space="preserve">Liquor. | Grappa | </w:t>
      </w:r>
      <w:proofErr w:type="spellStart"/>
      <w:r>
        <w:rPr>
          <w:rFonts w:ascii="Copperplate" w:hAnsi="Copperplate"/>
          <w:sz w:val="26"/>
          <w:szCs w:val="26"/>
        </w:rPr>
        <w:t>Amarula</w:t>
      </w:r>
      <w:proofErr w:type="spellEnd"/>
      <w:r>
        <w:rPr>
          <w:rFonts w:ascii="Copperplate" w:hAnsi="Copperplate"/>
          <w:sz w:val="26"/>
          <w:szCs w:val="26"/>
        </w:rPr>
        <w:t xml:space="preserve"> | Kahlua</w:t>
      </w:r>
      <w:r w:rsidR="007312C9"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 w:rsidR="007312C9">
        <w:rPr>
          <w:rFonts w:ascii="Copperplate" w:hAnsi="Copperplate"/>
          <w:sz w:val="26"/>
          <w:szCs w:val="26"/>
        </w:rPr>
        <w:t>R7</w:t>
      </w:r>
      <w:r>
        <w:rPr>
          <w:rFonts w:ascii="Copperplate" w:hAnsi="Copperplate"/>
          <w:sz w:val="26"/>
          <w:szCs w:val="26"/>
        </w:rPr>
        <w:t>5</w:t>
      </w:r>
    </w:p>
    <w:p w14:paraId="58645D4F" w14:textId="77777777" w:rsidR="00B537CB" w:rsidRDefault="00B537CB">
      <w:pPr>
        <w:rPr>
          <w:rFonts w:ascii="Copperplate" w:hAnsi="Copperplate"/>
          <w:sz w:val="26"/>
          <w:szCs w:val="26"/>
        </w:rPr>
      </w:pPr>
    </w:p>
    <w:p w14:paraId="3F2BD305" w14:textId="41F7BC12" w:rsidR="00472870" w:rsidRPr="00127424" w:rsidRDefault="00127424">
      <w:pPr>
        <w:rPr>
          <w:rFonts w:ascii="Copperplate" w:hAnsi="Copperplate"/>
          <w:sz w:val="26"/>
          <w:szCs w:val="26"/>
        </w:rPr>
      </w:pP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  <w:r>
        <w:rPr>
          <w:rFonts w:ascii="Copperplate" w:hAnsi="Copperplate"/>
          <w:sz w:val="26"/>
          <w:szCs w:val="26"/>
        </w:rPr>
        <w:tab/>
      </w:r>
    </w:p>
    <w:sectPr w:rsidR="00472870" w:rsidRPr="00127424" w:rsidSect="001923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Hiragino Kaku Gothic Std W8">
    <w:panose1 w:val="020B0800000000000000"/>
    <w:charset w:val="80"/>
    <w:family w:val="swiss"/>
    <w:pitch w:val="variable"/>
    <w:sig w:usb0="800002CF" w:usb1="68C7FCFC" w:usb2="00000012" w:usb3="00000000" w:csb0="0002000D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Zapfino">
    <w:panose1 w:val="03030300040707070C03"/>
    <w:charset w:val="4D"/>
    <w:family w:val="script"/>
    <w:pitch w:val="variable"/>
    <w:sig w:usb0="80000067" w:usb1="40000041" w:usb2="00000000" w:usb3="00000000" w:csb0="00000093" w:csb1="00000000"/>
  </w:font>
  <w:font w:name="Krungthep">
    <w:panose1 w:val="02000400000000000000"/>
    <w:charset w:val="DE"/>
    <w:family w:val="auto"/>
    <w:pitch w:val="variable"/>
    <w:sig w:usb0="810000FF" w:usb1="5000204A" w:usb2="0000002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Bloch, Dan (ICIS-CON)">
    <w15:presenceInfo w15:providerId="AD" w15:userId="S::BlochD@b2b.regn.net::c84692ac-190e-4a43-962b-7234e08e4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B4"/>
    <w:rsid w:val="000E1369"/>
    <w:rsid w:val="000E304E"/>
    <w:rsid w:val="00127424"/>
    <w:rsid w:val="00151D97"/>
    <w:rsid w:val="001923C7"/>
    <w:rsid w:val="001F004E"/>
    <w:rsid w:val="001F097F"/>
    <w:rsid w:val="002C6A04"/>
    <w:rsid w:val="003C608E"/>
    <w:rsid w:val="003C7919"/>
    <w:rsid w:val="00404505"/>
    <w:rsid w:val="00441DF4"/>
    <w:rsid w:val="00472870"/>
    <w:rsid w:val="004A5EAD"/>
    <w:rsid w:val="0069169A"/>
    <w:rsid w:val="007312C9"/>
    <w:rsid w:val="007352B6"/>
    <w:rsid w:val="007704D6"/>
    <w:rsid w:val="007F66B4"/>
    <w:rsid w:val="0084140B"/>
    <w:rsid w:val="00907435"/>
    <w:rsid w:val="009143DE"/>
    <w:rsid w:val="00963E66"/>
    <w:rsid w:val="009830E8"/>
    <w:rsid w:val="00985DA6"/>
    <w:rsid w:val="009F1176"/>
    <w:rsid w:val="00A83E59"/>
    <w:rsid w:val="00A87AB0"/>
    <w:rsid w:val="00AC5CBE"/>
    <w:rsid w:val="00B537CB"/>
    <w:rsid w:val="00C0202C"/>
    <w:rsid w:val="00C250F9"/>
    <w:rsid w:val="00C44502"/>
    <w:rsid w:val="00C521BC"/>
    <w:rsid w:val="00C63D17"/>
    <w:rsid w:val="00CA3509"/>
    <w:rsid w:val="00E23909"/>
    <w:rsid w:val="00E2748C"/>
    <w:rsid w:val="00F3430C"/>
    <w:rsid w:val="00F7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23CD4D"/>
  <w15:chartTrackingRefBased/>
  <w15:docId w15:val="{905D5736-77D0-1C4F-A9D1-01D5CF87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B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B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B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Jannie Malherbe</cp:lastModifiedBy>
  <cp:revision>2</cp:revision>
  <cp:lastPrinted>2023-02-01T08:00:00Z</cp:lastPrinted>
  <dcterms:created xsi:type="dcterms:W3CDTF">2023-01-27T08:53:00Z</dcterms:created>
  <dcterms:modified xsi:type="dcterms:W3CDTF">2023-01-27T08:53:00Z</dcterms:modified>
</cp:coreProperties>
</file>